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DEBF" w14:textId="47182AC7" w:rsidR="00F070CB" w:rsidRPr="00007565" w:rsidRDefault="00174C03" w:rsidP="00174C03">
      <w:pPr>
        <w:bidi/>
        <w:rPr>
          <w:rFonts w:cs="B Nazanin"/>
          <w:rtl/>
        </w:rPr>
      </w:pPr>
      <w:r w:rsidRPr="00007565">
        <w:rPr>
          <w:rFonts w:cs="B Nazanin" w:hint="cs"/>
          <w:rtl/>
        </w:rPr>
        <w:t>لیست و</w:t>
      </w:r>
      <w:r w:rsidR="007273EE">
        <w:rPr>
          <w:rFonts w:cs="B Nazanin" w:hint="cs"/>
          <w:rtl/>
        </w:rPr>
        <w:t>ی</w:t>
      </w:r>
      <w:r w:rsidRPr="00007565">
        <w:rPr>
          <w:rFonts w:cs="B Nazanin" w:hint="cs"/>
          <w:rtl/>
        </w:rPr>
        <w:t>ژگیهای سامانه ساقه:</w:t>
      </w:r>
    </w:p>
    <w:tbl>
      <w:tblPr>
        <w:tblStyle w:val="TableGrid"/>
        <w:bidiVisual/>
        <w:tblW w:w="5075" w:type="pct"/>
        <w:jc w:val="center"/>
        <w:tblLook w:val="04A0" w:firstRow="1" w:lastRow="0" w:firstColumn="1" w:lastColumn="0" w:noHBand="0" w:noVBand="1"/>
        <w:tblPrChange w:id="0" w:author="Seyed Ali Azimi" w:date="2023-11-01T15:39:00Z">
          <w:tblPr>
            <w:tblStyle w:val="TableGrid"/>
            <w:bidiVisual/>
            <w:tblW w:w="5075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3286"/>
        <w:gridCol w:w="2429"/>
        <w:gridCol w:w="3775"/>
        <w:tblGridChange w:id="1">
          <w:tblGrid>
            <w:gridCol w:w="719"/>
            <w:gridCol w:w="1"/>
            <w:gridCol w:w="2566"/>
            <w:gridCol w:w="628"/>
            <w:gridCol w:w="632"/>
            <w:gridCol w:w="1169"/>
            <w:gridCol w:w="3775"/>
          </w:tblGrid>
        </w:tblGridChange>
      </w:tblGrid>
      <w:tr w:rsidR="005962A4" w:rsidRPr="00007565" w14:paraId="072B1A20" w14:textId="7806238E" w:rsidTr="00CA14B9">
        <w:trPr>
          <w:jc w:val="center"/>
          <w:trPrChange w:id="2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3" w:author="Seyed Ali Azimi" w:date="2023-11-01T15:39:00Z">
              <w:tcPr>
                <w:tcW w:w="379" w:type="pct"/>
                <w:gridSpan w:val="2"/>
              </w:tcPr>
            </w:tcPrChange>
          </w:tcPr>
          <w:p w14:paraId="3DADBD4C" w14:textId="5300FC51" w:rsidR="005962A4" w:rsidRPr="00E34683" w:rsidRDefault="005962A4" w:rsidP="00E34683">
            <w:pPr>
              <w:bidi/>
              <w:rPr>
                <w:rFonts w:cs="B Nazanin"/>
                <w:rtl/>
                <w:rPrChange w:id="4" w:author="Seyed Ali Azimi" w:date="2023-11-01T15:37:00Z">
                  <w:rPr>
                    <w:rtl/>
                  </w:rPr>
                </w:rPrChange>
              </w:rPr>
            </w:pPr>
            <w:del w:id="5" w:author="Seyed Ali Azimi" w:date="2023-11-01T15:36:00Z">
              <w:r w:rsidRPr="00E34683" w:rsidDel="00E34683">
                <w:rPr>
                  <w:rFonts w:cs="B Nazanin" w:hint="eastAsia"/>
                  <w:rtl/>
                  <w:rPrChange w:id="6" w:author="Seyed Ali Azimi" w:date="2023-11-01T15:37:00Z">
                    <w:rPr>
                      <w:rFonts w:hint="eastAsia"/>
                      <w:rtl/>
                    </w:rPr>
                  </w:rPrChange>
                </w:rPr>
                <w:delText>رد</w:delText>
              </w:r>
              <w:r w:rsidRPr="00E34683" w:rsidDel="00E34683">
                <w:rPr>
                  <w:rFonts w:cs="B Nazanin" w:hint="cs"/>
                  <w:rtl/>
                  <w:rPrChange w:id="7" w:author="Seyed Ali Azimi" w:date="2023-11-01T15:37:00Z">
                    <w:rPr>
                      <w:rFonts w:hint="cs"/>
                      <w:rtl/>
                    </w:rPr>
                  </w:rPrChange>
                </w:rPr>
                <w:delText>ی</w:delText>
              </w:r>
              <w:r w:rsidRPr="00E34683" w:rsidDel="00E34683">
                <w:rPr>
                  <w:rFonts w:cs="B Nazanin" w:hint="eastAsia"/>
                  <w:rtl/>
                  <w:rPrChange w:id="8" w:author="Seyed Ali Azimi" w:date="2023-11-01T15:37:00Z">
                    <w:rPr>
                      <w:rFonts w:hint="eastAsia"/>
                      <w:rtl/>
                    </w:rPr>
                  </w:rPrChange>
                </w:rPr>
                <w:delText>ف</w:delText>
              </w:r>
            </w:del>
          </w:p>
        </w:tc>
        <w:tc>
          <w:tcPr>
            <w:tcW w:w="1280" w:type="pct"/>
            <w:tcPrChange w:id="9" w:author="Seyed Ali Azimi" w:date="2023-11-01T15:39:00Z">
              <w:tcPr>
                <w:tcW w:w="2016" w:type="pct"/>
                <w:gridSpan w:val="3"/>
              </w:tcPr>
            </w:tcPrChange>
          </w:tcPr>
          <w:p w14:paraId="2C67AB79" w14:textId="7CCA551F" w:rsidR="005962A4" w:rsidRPr="00007565" w:rsidRDefault="005962A4" w:rsidP="00174C03">
            <w:pPr>
              <w:bidi/>
              <w:rPr>
                <w:rFonts w:cs="B Nazanin"/>
                <w:rtl/>
              </w:rPr>
            </w:pPr>
          </w:p>
        </w:tc>
        <w:tc>
          <w:tcPr>
            <w:tcW w:w="1989" w:type="pct"/>
            <w:tcPrChange w:id="10" w:author="Seyed Ali Azimi" w:date="2023-11-01T15:39:00Z">
              <w:tcPr>
                <w:tcW w:w="2605" w:type="pct"/>
                <w:gridSpan w:val="2"/>
              </w:tcPr>
            </w:tcPrChange>
          </w:tcPr>
          <w:p w14:paraId="1E8EFB0B" w14:textId="77777777" w:rsidR="005962A4" w:rsidRPr="00007565" w:rsidRDefault="005962A4" w:rsidP="00174C03">
            <w:pPr>
              <w:bidi/>
              <w:rPr>
                <w:rFonts w:cs="B Nazanin"/>
                <w:rtl/>
              </w:rPr>
            </w:pPr>
          </w:p>
        </w:tc>
      </w:tr>
      <w:tr w:rsidR="00CA14B9" w:rsidRPr="00007565" w14:paraId="6C6FDC8E" w14:textId="6E41A398" w:rsidTr="00CA14B9">
        <w:trPr>
          <w:jc w:val="center"/>
          <w:trPrChange w:id="11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2" w:author="Seyed Ali Azimi" w:date="2023-11-01T15:39:00Z">
              <w:tcPr>
                <w:tcW w:w="379" w:type="pct"/>
                <w:gridSpan w:val="2"/>
              </w:tcPr>
            </w:tcPrChange>
          </w:tcPr>
          <w:p w14:paraId="40E6DBB5" w14:textId="15ADBECD" w:rsidR="00CA14B9" w:rsidRPr="00E34683" w:rsidRDefault="00CA14B9">
            <w:pPr>
              <w:bidi/>
              <w:rPr>
                <w:rFonts w:cs="B Nazanin"/>
                <w:rtl/>
                <w:rPrChange w:id="13" w:author="Seyed Ali Azimi" w:date="2023-11-01T15:37:00Z">
                  <w:rPr>
                    <w:rtl/>
                  </w:rPr>
                </w:rPrChange>
              </w:rPr>
              <w:pPrChange w:id="14" w:author="Seyed Ali Azimi" w:date="2023-11-01T16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5" w:author="Seyed Ali Azimi" w:date="2023-11-01T15:39:00Z">
              <w:r>
                <w:rPr>
                  <w:rFonts w:cs="B Nazanin" w:hint="cs"/>
                  <w:rtl/>
                </w:rPr>
                <w:t xml:space="preserve">موجود در بک آفیس </w:t>
              </w:r>
              <w:r>
                <w:rPr>
                  <w:rFonts w:ascii="Arial" w:hAnsi="Arial" w:cs="Arial" w:hint="cs"/>
                  <w:rtl/>
                </w:rPr>
                <w:t>–</w:t>
              </w:r>
              <w:r>
                <w:rPr>
                  <w:rFonts w:cs="B Nazanin" w:hint="cs"/>
                  <w:rtl/>
                </w:rPr>
                <w:t xml:space="preserve"> عدم نیاز برای نسخه جدید</w:t>
              </w:r>
            </w:ins>
          </w:p>
        </w:tc>
        <w:tc>
          <w:tcPr>
            <w:tcW w:w="1280" w:type="pct"/>
            <w:tcPrChange w:id="16" w:author="Seyed Ali Azimi" w:date="2023-11-01T15:39:00Z">
              <w:tcPr>
                <w:tcW w:w="2016" w:type="pct"/>
                <w:gridSpan w:val="3"/>
              </w:tcPr>
            </w:tcPrChange>
          </w:tcPr>
          <w:p w14:paraId="1B95F7C6" w14:textId="16D7CF29" w:rsidR="00CA14B9" w:rsidRPr="00007565" w:rsidRDefault="00CA14B9" w:rsidP="00CA14B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کاربر سامانه میخواهم با </w:t>
            </w:r>
            <w:r w:rsidRPr="00007565">
              <w:rPr>
                <w:rFonts w:cs="B Nazanin" w:hint="cs"/>
                <w:rtl/>
              </w:rPr>
              <w:t>نام کاربری و کلمه عبور تعریف شده</w:t>
            </w:r>
            <w:r>
              <w:rPr>
                <w:rFonts w:cs="B Nazanin" w:hint="cs"/>
                <w:rtl/>
              </w:rPr>
              <w:t>، به سامانه ساقه وارد شوم تا کارهای روزانه خود را انجام دهم.</w:t>
            </w:r>
          </w:p>
        </w:tc>
        <w:tc>
          <w:tcPr>
            <w:tcW w:w="1989" w:type="pct"/>
            <w:tcPrChange w:id="17" w:author="Seyed Ali Azimi" w:date="2023-11-01T15:39:00Z">
              <w:tcPr>
                <w:tcW w:w="2605" w:type="pct"/>
                <w:gridSpan w:val="2"/>
              </w:tcPr>
            </w:tcPrChange>
          </w:tcPr>
          <w:p w14:paraId="672DECD0" w14:textId="608C8D4E" w:rsidR="00CA14B9" w:rsidRPr="0094618B" w:rsidRDefault="00CA14B9" w:rsidP="00CA14B9">
            <w:pPr>
              <w:bidi/>
              <w:rPr>
                <w:rFonts w:cs="B Nazanin"/>
                <w:rtl/>
              </w:rPr>
            </w:pPr>
            <w:ins w:id="18" w:author="Seyed Ali Azimi" w:date="2023-11-01T11:11:00Z">
              <w:r w:rsidRPr="0094618B">
                <w:rPr>
                  <w:rStyle w:val="Strong"/>
                  <w:rFonts w:cs="B Nazanin"/>
                  <w:rtl/>
                  <w:rPrChange w:id="19" w:author="Seyed Ali Azimi" w:date="2023-11-01T11:36:00Z">
                    <w:rPr>
                      <w:rStyle w:val="Strong"/>
                      <w:rtl/>
                    </w:rPr>
                  </w:rPrChange>
                </w:rPr>
                <w:t>سنار</w:t>
              </w:r>
              <w:r w:rsidRPr="0094618B">
                <w:rPr>
                  <w:rStyle w:val="Strong"/>
                  <w:rFonts w:cs="B Nazanin" w:hint="cs"/>
                  <w:rtl/>
                  <w:rPrChange w:id="20" w:author="Seyed Ali Azimi" w:date="2023-11-01T11:36:00Z">
                    <w:rPr>
                      <w:rStyle w:val="Strong"/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Style w:val="Strong"/>
                  <w:rFonts w:cs="B Nazanin" w:hint="eastAsia"/>
                  <w:rtl/>
                  <w:rPrChange w:id="21" w:author="Seyed Ali Azimi" w:date="2023-11-01T11:36:00Z">
                    <w:rPr>
                      <w:rStyle w:val="Strong"/>
                      <w:rFonts w:hint="eastAsia"/>
                      <w:rtl/>
                    </w:rPr>
                  </w:rPrChange>
                </w:rPr>
                <w:t>و</w:t>
              </w:r>
              <w:r w:rsidRPr="0094618B">
                <w:rPr>
                  <w:rFonts w:cs="B Nazanin"/>
                  <w:rPrChange w:id="22" w:author="Seyed Ali Azimi" w:date="2023-11-01T11:36:00Z">
                    <w:rPr/>
                  </w:rPrChange>
                </w:rPr>
                <w:t xml:space="preserve">: </w:t>
              </w:r>
              <w:r w:rsidRPr="0094618B">
                <w:rPr>
                  <w:rFonts w:cs="B Nazanin"/>
                  <w:rtl/>
                  <w:rPrChange w:id="23" w:author="Seyed Ali Azimi" w:date="2023-11-01T11:36:00Z">
                    <w:rPr>
                      <w:rtl/>
                    </w:rPr>
                  </w:rPrChange>
                </w:rPr>
                <w:t>کاربر س</w:t>
              </w:r>
              <w:r w:rsidRPr="0094618B">
                <w:rPr>
                  <w:rFonts w:cs="B Nazanin" w:hint="cs"/>
                  <w:rtl/>
                  <w:rPrChange w:id="24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25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ستم</w:t>
              </w:r>
              <w:r w:rsidRPr="0094618B">
                <w:rPr>
                  <w:rFonts w:cs="B Nazanin"/>
                  <w:rtl/>
                  <w:rPrChange w:id="26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با</w:t>
              </w:r>
              <w:r w:rsidRPr="0094618B">
                <w:rPr>
                  <w:rFonts w:cs="B Nazanin"/>
                  <w:rtl/>
                  <w:rPrChange w:id="28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اطلاعات</w:t>
              </w:r>
              <w:r w:rsidRPr="0094618B">
                <w:rPr>
                  <w:rFonts w:cs="B Nazanin"/>
                  <w:rtl/>
                  <w:rPrChange w:id="30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31" w:author="Seyed Ali Azimi" w:date="2023-11-01T11:36:00Z">
                    <w:rPr>
                      <w:rFonts w:hint="eastAsia"/>
                      <w:rtl/>
                    </w:rPr>
                  </w:rPrChange>
                </w:rPr>
                <w:t>کاربر</w:t>
              </w:r>
              <w:r w:rsidRPr="0094618B">
                <w:rPr>
                  <w:rFonts w:cs="B Nazanin" w:hint="cs"/>
                  <w:rtl/>
                  <w:rPrChange w:id="32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33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34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معتبر</w:t>
              </w:r>
              <w:r w:rsidRPr="0094618B">
                <w:rPr>
                  <w:rFonts w:cs="B Nazanin"/>
                  <w:rtl/>
                  <w:rPrChange w:id="35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36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وارد</w:t>
              </w:r>
              <w:r w:rsidRPr="0094618B">
                <w:rPr>
                  <w:rFonts w:cs="B Nazanin"/>
                  <w:rtl/>
                  <w:rPrChange w:id="37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38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</w:t>
              </w:r>
              <w:r w:rsidRPr="0094618B">
                <w:rPr>
                  <w:rFonts w:cs="B Nazanin" w:hint="cs"/>
                  <w:rtl/>
                  <w:rPrChange w:id="39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4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ستم</w:t>
              </w:r>
              <w:r w:rsidRPr="0094618B">
                <w:rPr>
                  <w:rFonts w:cs="B Nazanin"/>
                  <w:rtl/>
                  <w:rPrChange w:id="41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42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</w:t>
              </w:r>
              <w:r w:rsidRPr="0094618B">
                <w:rPr>
                  <w:rFonts w:cs="B Nazanin" w:hint="cs"/>
                  <w:rtl/>
                  <w:rPrChange w:id="43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44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45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شود</w:t>
              </w:r>
            </w:ins>
            <w:ins w:id="46" w:author="Seyed Ali Azimi" w:date="2023-11-01T11:12:00Z">
              <w:r w:rsidRPr="0094618B">
                <w:rPr>
                  <w:rFonts w:cs="B Nazanin"/>
                  <w:rPrChange w:id="47" w:author="Seyed Ali Azimi" w:date="2023-11-01T11:36:00Z">
                    <w:rPr/>
                  </w:rPrChange>
                </w:rPr>
                <w:t>.</w:t>
              </w:r>
            </w:ins>
            <w:ins w:id="48" w:author="Seyed Ali Azimi" w:date="2023-11-01T11:11:00Z">
              <w:r w:rsidRPr="0094618B">
                <w:rPr>
                  <w:rFonts w:cs="B Nazanin"/>
                  <w:rPrChange w:id="49" w:author="Seyed Ali Azimi" w:date="2023-11-01T11:36:00Z">
                    <w:rPr/>
                  </w:rPrChange>
                </w:rPr>
                <w:br/>
                <w:t>“</w:t>
              </w:r>
              <w:r w:rsidRPr="0094618B">
                <w:rPr>
                  <w:rFonts w:cs="B Nazanin"/>
                  <w:rtl/>
                  <w:rPrChange w:id="50" w:author="Seyed Ali Azimi" w:date="2023-11-01T11:36:00Z">
                    <w:rPr>
                      <w:rtl/>
                    </w:rPr>
                  </w:rPrChange>
                </w:rPr>
                <w:t>با توجه به ا</w:t>
              </w:r>
              <w:r w:rsidRPr="0094618B">
                <w:rPr>
                  <w:rFonts w:cs="B Nazanin" w:hint="cs"/>
                  <w:rtl/>
                  <w:rPrChange w:id="51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52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نکه</w:t>
              </w:r>
              <w:r w:rsidRPr="0094618B">
                <w:rPr>
                  <w:rFonts w:cs="B Nazanin"/>
                  <w:rtl/>
                  <w:rPrChange w:id="53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54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من</w:t>
              </w:r>
              <w:r w:rsidRPr="0094618B">
                <w:rPr>
                  <w:rFonts w:cs="B Nazanin"/>
                  <w:rtl/>
                  <w:rPrChange w:id="55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cs"/>
                  <w:rtl/>
                  <w:rPrChange w:id="56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5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ک</w:t>
              </w:r>
              <w:r w:rsidRPr="0094618B">
                <w:rPr>
                  <w:rFonts w:cs="B Nazanin"/>
                  <w:rtl/>
                  <w:rPrChange w:id="58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5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کاربر</w:t>
              </w:r>
              <w:r w:rsidRPr="0094618B">
                <w:rPr>
                  <w:rFonts w:cs="B Nazanin"/>
                  <w:rtl/>
                  <w:rPrChange w:id="60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61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</w:t>
              </w:r>
              <w:r w:rsidRPr="0094618B">
                <w:rPr>
                  <w:rFonts w:cs="B Nazanin" w:hint="cs"/>
                  <w:rtl/>
                  <w:rPrChange w:id="62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63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ستم</w:t>
              </w:r>
              <w:r w:rsidRPr="0094618B">
                <w:rPr>
                  <w:rFonts w:cs="B Nazanin"/>
                  <w:rtl/>
                  <w:rPrChange w:id="64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65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هستم</w:t>
              </w:r>
              <w:r w:rsidRPr="0094618B">
                <w:rPr>
                  <w:rFonts w:cs="B Nazanin"/>
                  <w:rtl/>
                  <w:rPrChange w:id="66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6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و</w:t>
              </w:r>
              <w:r w:rsidRPr="0094618B">
                <w:rPr>
                  <w:rFonts w:cs="B Nazanin"/>
                  <w:rtl/>
                  <w:rPrChange w:id="68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6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در</w:t>
              </w:r>
              <w:r w:rsidRPr="0094618B">
                <w:rPr>
                  <w:rFonts w:cs="B Nazanin"/>
                  <w:rtl/>
                  <w:rPrChange w:id="70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71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صفحه</w:t>
              </w:r>
              <w:r w:rsidRPr="0094618B">
                <w:rPr>
                  <w:rFonts w:cs="B Nazanin"/>
                  <w:rtl/>
                  <w:rPrChange w:id="72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73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ورود</w:t>
              </w:r>
              <w:r w:rsidRPr="0094618B">
                <w:rPr>
                  <w:rFonts w:cs="B Nazanin"/>
                  <w:rtl/>
                  <w:rPrChange w:id="74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75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به</w:t>
              </w:r>
              <w:r w:rsidRPr="0094618B">
                <w:rPr>
                  <w:rFonts w:cs="B Nazanin"/>
                  <w:rtl/>
                  <w:rPrChange w:id="76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7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</w:t>
              </w:r>
              <w:r w:rsidRPr="0094618B">
                <w:rPr>
                  <w:rFonts w:cs="B Nazanin" w:hint="cs"/>
                  <w:rtl/>
                  <w:rPrChange w:id="78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7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ستم</w:t>
              </w:r>
              <w:r w:rsidRPr="0094618B">
                <w:rPr>
                  <w:rFonts w:cs="B Nazanin"/>
                  <w:rtl/>
                  <w:rPrChange w:id="80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81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هستم</w:t>
              </w:r>
              <w:r w:rsidRPr="0094618B">
                <w:rPr>
                  <w:rFonts w:cs="B Nazanin"/>
                  <w:rPrChange w:id="82" w:author="Seyed Ali Azimi" w:date="2023-11-01T11:36:00Z">
                    <w:rPr/>
                  </w:rPrChange>
                </w:rPr>
                <w:t>(</w:t>
              </w:r>
              <w:r w:rsidRPr="0094618B">
                <w:rPr>
                  <w:rStyle w:val="Strong"/>
                  <w:rFonts w:cs="B Nazanin"/>
                  <w:rPrChange w:id="83" w:author="Seyed Ali Azimi" w:date="2023-11-01T11:36:00Z">
                    <w:rPr>
                      <w:rStyle w:val="Strong"/>
                    </w:rPr>
                  </w:rPrChange>
                </w:rPr>
                <w:t>Given</w:t>
              </w:r>
              <w:r w:rsidRPr="0094618B">
                <w:rPr>
                  <w:rFonts w:cs="B Nazanin"/>
                  <w:rPrChange w:id="84" w:author="Seyed Ali Azimi" w:date="2023-11-01T11:36:00Z">
                    <w:rPr/>
                  </w:rPrChange>
                </w:rPr>
                <w:t>)</w:t>
              </w:r>
              <w:r w:rsidRPr="0094618B">
                <w:rPr>
                  <w:rFonts w:cs="B Nazanin"/>
                  <w:rPrChange w:id="85" w:author="Seyed Ali Azimi" w:date="2023-11-01T11:36:00Z">
                    <w:rPr/>
                  </w:rPrChange>
                </w:rPr>
                <w:br/>
              </w:r>
              <w:r w:rsidRPr="0094618B">
                <w:rPr>
                  <w:rFonts w:cs="B Nazanin"/>
                  <w:rtl/>
                  <w:rPrChange w:id="86" w:author="Seyed Ali Azimi" w:date="2023-11-01T11:36:00Z">
                    <w:rPr>
                      <w:rtl/>
                    </w:rPr>
                  </w:rPrChange>
                </w:rPr>
                <w:t>وقت</w:t>
              </w:r>
              <w:r w:rsidRPr="0094618B">
                <w:rPr>
                  <w:rFonts w:cs="B Nazanin" w:hint="cs"/>
                  <w:rtl/>
                  <w:rPrChange w:id="87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88" w:author="Seyed Ali Azimi" w:date="2023-11-01T11:36:00Z">
                    <w:rPr>
                      <w:rtl/>
                    </w:rPr>
                  </w:rPrChange>
                </w:rPr>
                <w:t xml:space="preserve"> قسمت ها</w:t>
              </w:r>
              <w:r w:rsidRPr="0094618B">
                <w:rPr>
                  <w:rFonts w:cs="B Nazanin" w:hint="cs"/>
                  <w:rtl/>
                  <w:rPrChange w:id="89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90" w:author="Seyed Ali Azimi" w:date="2023-11-01T11:36:00Z">
                    <w:rPr>
                      <w:rtl/>
                    </w:rPr>
                  </w:rPrChange>
                </w:rPr>
                <w:t xml:space="preserve"> “نام کاربر</w:t>
              </w:r>
              <w:r w:rsidRPr="0094618B">
                <w:rPr>
                  <w:rFonts w:cs="B Nazanin" w:hint="cs"/>
                  <w:rtl/>
                  <w:rPrChange w:id="91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92" w:author="Seyed Ali Azimi" w:date="2023-11-01T11:36:00Z">
                    <w:rPr>
                      <w:rFonts w:hint="eastAsia"/>
                      <w:rtl/>
                    </w:rPr>
                  </w:rPrChange>
                </w:rPr>
                <w:t>”</w:t>
              </w:r>
              <w:r w:rsidRPr="0094618B">
                <w:rPr>
                  <w:rFonts w:cs="B Nazanin"/>
                  <w:rtl/>
                  <w:rPrChange w:id="93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94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و</w:t>
              </w:r>
              <w:r w:rsidRPr="0094618B">
                <w:rPr>
                  <w:rFonts w:cs="B Nazanin"/>
                  <w:rtl/>
                  <w:rPrChange w:id="95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96" w:author="Seyed Ali Azimi" w:date="2023-11-01T11:36:00Z">
                    <w:rPr>
                      <w:rFonts w:hint="eastAsia"/>
                      <w:rtl/>
                    </w:rPr>
                  </w:rPrChange>
                </w:rPr>
                <w:t>“رمز</w:t>
              </w:r>
              <w:r w:rsidRPr="0094618B">
                <w:rPr>
                  <w:rFonts w:cs="B Nazanin"/>
                  <w:rtl/>
                  <w:rPrChange w:id="97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98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عبور”</w:t>
              </w:r>
              <w:r w:rsidRPr="0094618B">
                <w:rPr>
                  <w:rFonts w:cs="B Nazanin"/>
                  <w:rtl/>
                  <w:rPrChange w:id="99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0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را</w:t>
              </w:r>
              <w:r w:rsidRPr="0094618B">
                <w:rPr>
                  <w:rFonts w:cs="B Nazanin"/>
                  <w:rtl/>
                  <w:rPrChange w:id="101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02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با</w:t>
              </w:r>
              <w:r w:rsidRPr="0094618B">
                <w:rPr>
                  <w:rFonts w:cs="B Nazanin"/>
                  <w:rtl/>
                  <w:rPrChange w:id="103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04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اطلاعات</w:t>
              </w:r>
              <w:r w:rsidRPr="0094618B">
                <w:rPr>
                  <w:rFonts w:cs="B Nazanin"/>
                  <w:rtl/>
                  <w:rPrChange w:id="105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06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احراز</w:t>
              </w:r>
              <w:r w:rsidRPr="0094618B">
                <w:rPr>
                  <w:rFonts w:cs="B Nazanin"/>
                  <w:rtl/>
                  <w:rPrChange w:id="107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08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هو</w:t>
              </w:r>
              <w:r w:rsidRPr="0094618B">
                <w:rPr>
                  <w:rFonts w:cs="B Nazanin" w:hint="cs"/>
                  <w:rtl/>
                  <w:rPrChange w:id="109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11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ت</w:t>
              </w:r>
              <w:r w:rsidRPr="0094618B">
                <w:rPr>
                  <w:rFonts w:cs="B Nazanin"/>
                  <w:rtl/>
                  <w:rPrChange w:id="111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12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خود</w:t>
              </w:r>
              <w:r w:rsidRPr="0094618B">
                <w:rPr>
                  <w:rFonts w:cs="B Nazanin"/>
                  <w:rtl/>
                  <w:rPrChange w:id="113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14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پر</w:t>
              </w:r>
              <w:r w:rsidRPr="0094618B">
                <w:rPr>
                  <w:rFonts w:cs="B Nazanin"/>
                  <w:rtl/>
                  <w:rPrChange w:id="115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16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</w:t>
              </w:r>
              <w:r w:rsidRPr="0094618B">
                <w:rPr>
                  <w:rFonts w:cs="B Nazanin" w:hint="cs"/>
                  <w:rtl/>
                  <w:rPrChange w:id="117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118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1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کنم</w:t>
              </w:r>
              <w:r w:rsidRPr="0094618B">
                <w:rPr>
                  <w:rFonts w:cs="B Nazanin"/>
                  <w:rtl/>
                  <w:rPrChange w:id="120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21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ودکمه</w:t>
              </w:r>
              <w:r w:rsidRPr="0094618B">
                <w:rPr>
                  <w:rFonts w:cs="B Nazanin"/>
                  <w:rtl/>
                  <w:rPrChange w:id="122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23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ورود</w:t>
              </w:r>
              <w:r w:rsidRPr="0094618B">
                <w:rPr>
                  <w:rFonts w:cs="B Nazanin"/>
                  <w:rtl/>
                  <w:rPrChange w:id="124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25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به</w:t>
              </w:r>
              <w:r w:rsidRPr="0094618B">
                <w:rPr>
                  <w:rFonts w:cs="B Nazanin"/>
                  <w:rtl/>
                  <w:rPrChange w:id="126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2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</w:t>
              </w:r>
              <w:r w:rsidRPr="0094618B">
                <w:rPr>
                  <w:rFonts w:cs="B Nazanin" w:hint="cs"/>
                  <w:rtl/>
                  <w:rPrChange w:id="128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12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ستم</w:t>
              </w:r>
              <w:r w:rsidRPr="0094618B">
                <w:rPr>
                  <w:rFonts w:cs="B Nazanin"/>
                  <w:rtl/>
                  <w:rPrChange w:id="130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31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را</w:t>
              </w:r>
              <w:r w:rsidRPr="0094618B">
                <w:rPr>
                  <w:rFonts w:cs="B Nazanin"/>
                  <w:rtl/>
                  <w:rPrChange w:id="132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33" w:author="Seyed Ali Azimi" w:date="2023-11-01T11:36:00Z">
                    <w:rPr>
                      <w:rFonts w:hint="eastAsia"/>
                      <w:rtl/>
                    </w:rPr>
                  </w:rPrChange>
                </w:rPr>
                <w:t>کل</w:t>
              </w:r>
              <w:r w:rsidRPr="0094618B">
                <w:rPr>
                  <w:rFonts w:cs="B Nazanin" w:hint="cs"/>
                  <w:rtl/>
                  <w:rPrChange w:id="134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135" w:author="Seyed Ali Azimi" w:date="2023-11-01T11:36:00Z">
                    <w:rPr>
                      <w:rFonts w:hint="eastAsia"/>
                      <w:rtl/>
                    </w:rPr>
                  </w:rPrChange>
                </w:rPr>
                <w:t>ک</w:t>
              </w:r>
              <w:r w:rsidRPr="0094618B">
                <w:rPr>
                  <w:rFonts w:cs="B Nazanin"/>
                  <w:rtl/>
                  <w:rPrChange w:id="136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3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</w:t>
              </w:r>
              <w:r w:rsidRPr="0094618B">
                <w:rPr>
                  <w:rFonts w:cs="B Nazanin" w:hint="cs"/>
                  <w:rtl/>
                  <w:rPrChange w:id="138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139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4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کنم</w:t>
              </w:r>
              <w:r w:rsidRPr="0094618B">
                <w:rPr>
                  <w:rFonts w:cs="B Nazanin"/>
                  <w:rPrChange w:id="141" w:author="Seyed Ali Azimi" w:date="2023-11-01T11:36:00Z">
                    <w:rPr/>
                  </w:rPrChange>
                </w:rPr>
                <w:t>(</w:t>
              </w:r>
              <w:r w:rsidRPr="0094618B">
                <w:rPr>
                  <w:rStyle w:val="Strong"/>
                  <w:rFonts w:cs="B Nazanin"/>
                  <w:rPrChange w:id="142" w:author="Seyed Ali Azimi" w:date="2023-11-01T11:36:00Z">
                    <w:rPr>
                      <w:rStyle w:val="Strong"/>
                    </w:rPr>
                  </w:rPrChange>
                </w:rPr>
                <w:t>When</w:t>
              </w:r>
              <w:r w:rsidRPr="0094618B">
                <w:rPr>
                  <w:rFonts w:cs="B Nazanin"/>
                  <w:rPrChange w:id="143" w:author="Seyed Ali Azimi" w:date="2023-11-01T11:36:00Z">
                    <w:rPr/>
                  </w:rPrChange>
                </w:rPr>
                <w:t>)</w:t>
              </w:r>
              <w:r w:rsidRPr="0094618B">
                <w:rPr>
                  <w:rFonts w:cs="B Nazanin"/>
                  <w:rPrChange w:id="144" w:author="Seyed Ali Azimi" w:date="2023-11-01T11:36:00Z">
                    <w:rPr/>
                  </w:rPrChange>
                </w:rPr>
                <w:br/>
              </w:r>
              <w:r w:rsidRPr="0094618B">
                <w:rPr>
                  <w:rFonts w:cs="B Nazanin"/>
                  <w:rtl/>
                  <w:rPrChange w:id="145" w:author="Seyed Ali Azimi" w:date="2023-11-01T11:36:00Z">
                    <w:rPr>
                      <w:rtl/>
                    </w:rPr>
                  </w:rPrChange>
                </w:rPr>
                <w:t>سپس س</w:t>
              </w:r>
              <w:r w:rsidRPr="0094618B">
                <w:rPr>
                  <w:rFonts w:cs="B Nazanin" w:hint="cs"/>
                  <w:rtl/>
                  <w:rPrChange w:id="146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14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ستم</w:t>
              </w:r>
              <w:r w:rsidRPr="0094618B">
                <w:rPr>
                  <w:rFonts w:cs="B Nazanin"/>
                  <w:rtl/>
                  <w:rPrChange w:id="148" w:author="Seyed Ali Azimi" w:date="2023-11-01T11:36:00Z">
                    <w:rPr>
                      <w:rtl/>
                    </w:rPr>
                  </w:rPrChange>
                </w:rPr>
                <w:t xml:space="preserve"> مرا وارد </w:t>
              </w:r>
            </w:ins>
            <w:ins w:id="149" w:author="Seyed Ali Azimi" w:date="2023-11-01T11:12:00Z">
              <w:r w:rsidRPr="0094618B">
                <w:rPr>
                  <w:rFonts w:cs="B Nazanin" w:hint="eastAsia"/>
                  <w:rtl/>
                  <w:rPrChange w:id="15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سامانه</w:t>
              </w:r>
            </w:ins>
            <w:ins w:id="151" w:author="Seyed Ali Azimi" w:date="2023-11-01T11:11:00Z">
              <w:r w:rsidRPr="0094618B">
                <w:rPr>
                  <w:rFonts w:cs="B Nazanin"/>
                  <w:rtl/>
                  <w:rPrChange w:id="152" w:author="Seyed Ali Azimi" w:date="2023-11-01T11:36:00Z">
                    <w:rPr>
                      <w:rtl/>
                    </w:rPr>
                  </w:rPrChange>
                </w:rPr>
                <w:t xml:space="preserve"> م</w:t>
              </w:r>
              <w:r w:rsidRPr="0094618B">
                <w:rPr>
                  <w:rFonts w:cs="B Nazanin" w:hint="cs"/>
                  <w:rtl/>
                  <w:rPrChange w:id="153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154" w:author="Seyed Ali Azimi" w:date="2023-11-01T11:36:00Z">
                    <w:rPr>
                      <w:rtl/>
                    </w:rPr>
                  </w:rPrChange>
                </w:rPr>
                <w:t xml:space="preserve"> کند</w:t>
              </w:r>
              <w:r w:rsidRPr="0094618B">
                <w:rPr>
                  <w:rFonts w:cs="B Nazanin"/>
                  <w:rPrChange w:id="155" w:author="Seyed Ali Azimi" w:date="2023-11-01T11:36:00Z">
                    <w:rPr/>
                  </w:rPrChange>
                </w:rPr>
                <w:t>(</w:t>
              </w:r>
              <w:r w:rsidRPr="0094618B">
                <w:rPr>
                  <w:rStyle w:val="Strong"/>
                  <w:rFonts w:cs="B Nazanin"/>
                  <w:rPrChange w:id="156" w:author="Seyed Ali Azimi" w:date="2023-11-01T11:36:00Z">
                    <w:rPr>
                      <w:rStyle w:val="Strong"/>
                    </w:rPr>
                  </w:rPrChange>
                </w:rPr>
                <w:t>Then</w:t>
              </w:r>
              <w:r w:rsidRPr="0094618B">
                <w:rPr>
                  <w:rFonts w:cs="B Nazanin"/>
                  <w:rPrChange w:id="157" w:author="Seyed Ali Azimi" w:date="2023-11-01T11:36:00Z">
                    <w:rPr/>
                  </w:rPrChange>
                </w:rPr>
                <w:t>) ”</w:t>
              </w:r>
            </w:ins>
          </w:p>
        </w:tc>
      </w:tr>
      <w:tr w:rsidR="002D0D9F" w:rsidRPr="00007565" w14:paraId="6F30F8C6" w14:textId="67E2C54C" w:rsidTr="00CA14B9">
        <w:trPr>
          <w:jc w:val="center"/>
          <w:trPrChange w:id="158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59" w:author="Seyed Ali Azimi" w:date="2023-11-01T15:39:00Z">
              <w:tcPr>
                <w:tcW w:w="379" w:type="pct"/>
                <w:gridSpan w:val="2"/>
              </w:tcPr>
            </w:tcPrChange>
          </w:tcPr>
          <w:p w14:paraId="7C3AB0AD" w14:textId="3D5E5585" w:rsidR="002D0D9F" w:rsidRPr="00E34683" w:rsidRDefault="002D0D9F">
            <w:pPr>
              <w:bidi/>
              <w:rPr>
                <w:rFonts w:cs="B Nazanin"/>
                <w:rtl/>
                <w:rPrChange w:id="160" w:author="Seyed Ali Azimi" w:date="2023-11-01T15:37:00Z">
                  <w:rPr>
                    <w:rtl/>
                  </w:rPr>
                </w:rPrChange>
              </w:rPr>
              <w:pPrChange w:id="161" w:author="Seyed Ali Azimi" w:date="2023-11-01T16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62" w:author="Seyed Ali Azimi" w:date="2023-11-01T16:37:00Z">
              <w:r>
                <w:rPr>
                  <w:rFonts w:cs="B Nazanin" w:hint="cs"/>
                  <w:rtl/>
                </w:rPr>
                <w:t xml:space="preserve">موجود در بک آفیس </w:t>
              </w:r>
              <w:r>
                <w:rPr>
                  <w:rFonts w:ascii="Arial" w:hAnsi="Arial" w:cs="Arial" w:hint="cs"/>
                  <w:rtl/>
                </w:rPr>
                <w:t>–</w:t>
              </w:r>
              <w:r>
                <w:rPr>
                  <w:rFonts w:cs="B Nazanin" w:hint="cs"/>
                  <w:rtl/>
                </w:rPr>
                <w:t xml:space="preserve"> عدم نیاز برای نسخه جدید</w:t>
              </w:r>
            </w:ins>
          </w:p>
        </w:tc>
        <w:tc>
          <w:tcPr>
            <w:tcW w:w="1280" w:type="pct"/>
            <w:tcPrChange w:id="163" w:author="Seyed Ali Azimi" w:date="2023-11-01T15:39:00Z">
              <w:tcPr>
                <w:tcW w:w="2016" w:type="pct"/>
                <w:gridSpan w:val="3"/>
              </w:tcPr>
            </w:tcPrChange>
          </w:tcPr>
          <w:p w14:paraId="7298E909" w14:textId="6537820A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فراخوان سیستم میخواهم با دسترسی </w:t>
            </w:r>
            <w:r w:rsidRPr="00007565">
              <w:rPr>
                <w:rFonts w:cs="B Nazanin" w:hint="cs"/>
                <w:rtl/>
              </w:rPr>
              <w:t>تعریف شده</w:t>
            </w:r>
            <w:r>
              <w:rPr>
                <w:rFonts w:cs="B Nazanin" w:hint="cs"/>
                <w:rtl/>
              </w:rPr>
              <w:t xml:space="preserve"> از امکانات سامانه استفاده کرده، تا به اطلاعات سامانه دسترسی داشته باشم.</w:t>
            </w:r>
          </w:p>
        </w:tc>
        <w:tc>
          <w:tcPr>
            <w:tcW w:w="1989" w:type="pct"/>
            <w:tcPrChange w:id="164" w:author="Seyed Ali Azimi" w:date="2023-11-01T15:39:00Z">
              <w:tcPr>
                <w:tcW w:w="2605" w:type="pct"/>
                <w:gridSpan w:val="2"/>
              </w:tcPr>
            </w:tcPrChange>
          </w:tcPr>
          <w:p w14:paraId="01B7D75E" w14:textId="1837E0B5" w:rsidR="002D0D9F" w:rsidRPr="0094618B" w:rsidRDefault="002D0D9F" w:rsidP="002D0D9F">
            <w:pPr>
              <w:bidi/>
              <w:rPr>
                <w:rFonts w:cs="B Nazanin"/>
                <w:rtl/>
              </w:rPr>
            </w:pPr>
            <w:ins w:id="165" w:author="Seyed Ali Azimi" w:date="2023-11-01T11:12:00Z">
              <w:r w:rsidRPr="0094618B">
                <w:rPr>
                  <w:rStyle w:val="Strong"/>
                  <w:rFonts w:cs="B Nazanin"/>
                  <w:rtl/>
                  <w:rPrChange w:id="166" w:author="Seyed Ali Azimi" w:date="2023-11-01T11:36:00Z">
                    <w:rPr>
                      <w:rStyle w:val="Strong"/>
                      <w:rtl/>
                    </w:rPr>
                  </w:rPrChange>
                </w:rPr>
                <w:t>سنار</w:t>
              </w:r>
              <w:r w:rsidRPr="0094618B">
                <w:rPr>
                  <w:rStyle w:val="Strong"/>
                  <w:rFonts w:cs="B Nazanin" w:hint="cs"/>
                  <w:rtl/>
                  <w:rPrChange w:id="167" w:author="Seyed Ali Azimi" w:date="2023-11-01T11:36:00Z">
                    <w:rPr>
                      <w:rStyle w:val="Strong"/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Style w:val="Strong"/>
                  <w:rFonts w:cs="B Nazanin" w:hint="eastAsia"/>
                  <w:rtl/>
                  <w:rPrChange w:id="168" w:author="Seyed Ali Azimi" w:date="2023-11-01T11:36:00Z">
                    <w:rPr>
                      <w:rStyle w:val="Strong"/>
                      <w:rFonts w:hint="eastAsia"/>
                      <w:rtl/>
                    </w:rPr>
                  </w:rPrChange>
                </w:rPr>
                <w:t>و</w:t>
              </w:r>
              <w:r w:rsidRPr="0094618B">
                <w:rPr>
                  <w:rFonts w:cs="B Nazanin"/>
                  <w:rPrChange w:id="169" w:author="Seyed Ali Azimi" w:date="2023-11-01T11:36:00Z">
                    <w:rPr/>
                  </w:rPrChange>
                </w:rPr>
                <w:t xml:space="preserve">: </w:t>
              </w:r>
              <w:r w:rsidRPr="0094618B">
                <w:rPr>
                  <w:rFonts w:cs="B Nazanin" w:hint="eastAsia"/>
                  <w:rtl/>
                  <w:rPrChange w:id="17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فراخوان</w:t>
              </w:r>
              <w:r w:rsidRPr="0094618B">
                <w:rPr>
                  <w:rFonts w:cs="B Nazanin"/>
                  <w:rtl/>
                  <w:rPrChange w:id="171" w:author="Seyed Ali Azimi" w:date="2023-11-01T11:36:00Z">
                    <w:rPr>
                      <w:rtl/>
                    </w:rPr>
                  </w:rPrChange>
                </w:rPr>
                <w:t xml:space="preserve"> س</w:t>
              </w:r>
              <w:r w:rsidRPr="0094618B">
                <w:rPr>
                  <w:rFonts w:cs="B Nazanin" w:hint="cs"/>
                  <w:rtl/>
                  <w:rPrChange w:id="172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173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ستم</w:t>
              </w:r>
              <w:r w:rsidRPr="0094618B">
                <w:rPr>
                  <w:rFonts w:cs="B Nazanin"/>
                  <w:rtl/>
                  <w:rPrChange w:id="174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75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با</w:t>
              </w:r>
              <w:r w:rsidRPr="0094618B">
                <w:rPr>
                  <w:rFonts w:cs="B Nazanin"/>
                  <w:rtl/>
                  <w:rPrChange w:id="176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7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اطلاعات</w:t>
              </w:r>
              <w:r w:rsidRPr="0094618B">
                <w:rPr>
                  <w:rFonts w:cs="B Nazanin"/>
                  <w:rtl/>
                  <w:rPrChange w:id="178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7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کاربر</w:t>
              </w:r>
              <w:r w:rsidRPr="0094618B">
                <w:rPr>
                  <w:rFonts w:cs="B Nazanin" w:hint="cs"/>
                  <w:rtl/>
                  <w:rPrChange w:id="180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181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182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معتبر</w:t>
              </w:r>
            </w:ins>
            <w:ins w:id="183" w:author="Seyed Ali Azimi" w:date="2023-11-01T11:35:00Z">
              <w:r w:rsidRPr="0094618B">
                <w:rPr>
                  <w:rFonts w:cs="B Nazanin" w:hint="eastAsia"/>
                  <w:rtl/>
                  <w:rPrChange w:id="184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مجاز</w:t>
              </w:r>
              <w:r w:rsidRPr="0094618B">
                <w:rPr>
                  <w:rFonts w:cs="B Nazanin"/>
                  <w:rtl/>
                  <w:rPrChange w:id="185" w:author="Seyed Ali Azimi" w:date="2023-11-01T11:36:00Z">
                    <w:rPr>
                      <w:rtl/>
                    </w:rPr>
                  </w:rPrChange>
                </w:rPr>
                <w:t xml:space="preserve"> به استفاده از </w:t>
              </w:r>
            </w:ins>
            <w:ins w:id="186" w:author="Seyed Ali Azimi" w:date="2023-11-01T11:12:00Z">
              <w:r w:rsidRPr="0094618B">
                <w:rPr>
                  <w:rFonts w:cs="B Nazanin"/>
                  <w:rtl/>
                  <w:rPrChange w:id="187" w:author="Seyed Ali Azimi" w:date="2023-11-01T11:36:00Z">
                    <w:rPr>
                      <w:rtl/>
                    </w:rPr>
                  </w:rPrChange>
                </w:rPr>
                <w:t>س</w:t>
              </w:r>
              <w:r w:rsidRPr="0094618B">
                <w:rPr>
                  <w:rFonts w:cs="B Nazanin" w:hint="cs"/>
                  <w:rtl/>
                  <w:rPrChange w:id="188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18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ستم</w:t>
              </w:r>
              <w:r w:rsidRPr="0094618B">
                <w:rPr>
                  <w:rFonts w:cs="B Nazanin"/>
                  <w:rtl/>
                  <w:rPrChange w:id="190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</w:ins>
            <w:ins w:id="191" w:author="Seyed Ali Azimi" w:date="2023-11-01T11:35:00Z">
              <w:r w:rsidRPr="0094618B">
                <w:rPr>
                  <w:rFonts w:cs="B Nazanin" w:hint="eastAsia"/>
                  <w:rtl/>
                  <w:rPrChange w:id="192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</w:t>
              </w:r>
              <w:r w:rsidRPr="0094618B">
                <w:rPr>
                  <w:rFonts w:cs="B Nazanin" w:hint="cs"/>
                  <w:rtl/>
                  <w:rPrChange w:id="193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194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شود</w:t>
              </w:r>
            </w:ins>
            <w:ins w:id="195" w:author="Seyed Ali Azimi" w:date="2023-11-01T11:12:00Z">
              <w:r w:rsidRPr="0094618B">
                <w:rPr>
                  <w:rFonts w:cs="B Nazanin"/>
                  <w:rPrChange w:id="196" w:author="Seyed Ali Azimi" w:date="2023-11-01T11:36:00Z">
                    <w:rPr/>
                  </w:rPrChange>
                </w:rPr>
                <w:t>.</w:t>
              </w:r>
              <w:r w:rsidRPr="0094618B">
                <w:rPr>
                  <w:rFonts w:cs="B Nazanin"/>
                  <w:rPrChange w:id="197" w:author="Seyed Ali Azimi" w:date="2023-11-01T11:36:00Z">
                    <w:rPr/>
                  </w:rPrChange>
                </w:rPr>
                <w:br/>
                <w:t>“</w:t>
              </w:r>
              <w:r w:rsidRPr="0094618B">
                <w:rPr>
                  <w:rFonts w:cs="B Nazanin"/>
                  <w:rtl/>
                  <w:rPrChange w:id="198" w:author="Seyed Ali Azimi" w:date="2023-11-01T11:36:00Z">
                    <w:rPr>
                      <w:rtl/>
                    </w:rPr>
                  </w:rPrChange>
                </w:rPr>
                <w:t>با توجه به ا</w:t>
              </w:r>
              <w:r w:rsidRPr="0094618B">
                <w:rPr>
                  <w:rFonts w:cs="B Nazanin" w:hint="cs"/>
                  <w:rtl/>
                  <w:rPrChange w:id="199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20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نکه</w:t>
              </w:r>
              <w:r w:rsidRPr="0094618B">
                <w:rPr>
                  <w:rFonts w:cs="B Nazanin"/>
                  <w:rtl/>
                  <w:rPrChange w:id="201" w:author="Seyed Ali Azimi" w:date="2023-11-01T11:36:00Z">
                    <w:rPr>
                      <w:rtl/>
                    </w:rPr>
                  </w:rPrChange>
                </w:rPr>
                <w:t xml:space="preserve"> من </w:t>
              </w:r>
              <w:r w:rsidRPr="0094618B">
                <w:rPr>
                  <w:rFonts w:cs="B Nazanin" w:hint="cs"/>
                  <w:rtl/>
                  <w:rPrChange w:id="202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203" w:author="Seyed Ali Azimi" w:date="2023-11-01T11:36:00Z">
                    <w:rPr>
                      <w:rFonts w:hint="eastAsia"/>
                      <w:rtl/>
                    </w:rPr>
                  </w:rPrChange>
                </w:rPr>
                <w:t>ک</w:t>
              </w:r>
              <w:r w:rsidRPr="0094618B">
                <w:rPr>
                  <w:rFonts w:cs="B Nazanin"/>
                  <w:rtl/>
                  <w:rPrChange w:id="204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</w:ins>
            <w:ins w:id="205" w:author="Seyed Ali Azimi" w:date="2023-11-01T11:13:00Z">
              <w:r w:rsidRPr="0094618B">
                <w:rPr>
                  <w:rFonts w:cs="B Nazanin" w:hint="eastAsia"/>
                  <w:rtl/>
                  <w:rPrChange w:id="206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فراخوان</w:t>
              </w:r>
            </w:ins>
            <w:ins w:id="207" w:author="Seyed Ali Azimi" w:date="2023-11-01T11:12:00Z">
              <w:r w:rsidRPr="0094618B">
                <w:rPr>
                  <w:rFonts w:cs="B Nazanin"/>
                  <w:rtl/>
                  <w:rPrChange w:id="208" w:author="Seyed Ali Azimi" w:date="2023-11-01T11:36:00Z">
                    <w:rPr>
                      <w:rtl/>
                    </w:rPr>
                  </w:rPrChange>
                </w:rPr>
                <w:t xml:space="preserve"> س</w:t>
              </w:r>
              <w:r w:rsidRPr="0094618B">
                <w:rPr>
                  <w:rFonts w:cs="B Nazanin" w:hint="cs"/>
                  <w:rtl/>
                  <w:rPrChange w:id="209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21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ستم</w:t>
              </w:r>
              <w:r w:rsidRPr="0094618B">
                <w:rPr>
                  <w:rFonts w:cs="B Nazanin"/>
                  <w:rtl/>
                  <w:rPrChange w:id="211" w:author="Seyed Ali Azimi" w:date="2023-11-01T11:36:00Z">
                    <w:rPr>
                      <w:rtl/>
                    </w:rPr>
                  </w:rPrChange>
                </w:rPr>
                <w:t xml:space="preserve"> هستم </w:t>
              </w:r>
              <w:r w:rsidRPr="0094618B">
                <w:rPr>
                  <w:rFonts w:cs="B Nazanin"/>
                  <w:rPrChange w:id="212" w:author="Seyed Ali Azimi" w:date="2023-11-01T11:36:00Z">
                    <w:rPr/>
                  </w:rPrChange>
                </w:rPr>
                <w:t>(</w:t>
              </w:r>
              <w:r w:rsidRPr="0094618B">
                <w:rPr>
                  <w:rStyle w:val="Strong"/>
                  <w:rFonts w:cs="B Nazanin"/>
                  <w:rPrChange w:id="213" w:author="Seyed Ali Azimi" w:date="2023-11-01T11:36:00Z">
                    <w:rPr>
                      <w:rStyle w:val="Strong"/>
                    </w:rPr>
                  </w:rPrChange>
                </w:rPr>
                <w:t>Given</w:t>
              </w:r>
              <w:r w:rsidRPr="0094618B">
                <w:rPr>
                  <w:rFonts w:cs="B Nazanin"/>
                  <w:rPrChange w:id="214" w:author="Seyed Ali Azimi" w:date="2023-11-01T11:36:00Z">
                    <w:rPr/>
                  </w:rPrChange>
                </w:rPr>
                <w:t>)</w:t>
              </w:r>
              <w:r w:rsidRPr="0094618B">
                <w:rPr>
                  <w:rFonts w:cs="B Nazanin"/>
                  <w:rPrChange w:id="215" w:author="Seyed Ali Azimi" w:date="2023-11-01T11:36:00Z">
                    <w:rPr/>
                  </w:rPrChange>
                </w:rPr>
                <w:br/>
              </w:r>
              <w:r w:rsidRPr="0094618B">
                <w:rPr>
                  <w:rFonts w:cs="B Nazanin"/>
                  <w:rtl/>
                  <w:rPrChange w:id="216" w:author="Seyed Ali Azimi" w:date="2023-11-01T11:36:00Z">
                    <w:rPr>
                      <w:rtl/>
                    </w:rPr>
                  </w:rPrChange>
                </w:rPr>
                <w:t>وقت</w:t>
              </w:r>
              <w:r w:rsidRPr="0094618B">
                <w:rPr>
                  <w:rFonts w:cs="B Nazanin" w:hint="cs"/>
                  <w:rtl/>
                  <w:rPrChange w:id="217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218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</w:ins>
            <w:ins w:id="219" w:author="Seyed Ali Azimi" w:date="2023-11-01T11:13:00Z">
              <w:r w:rsidRPr="0094618B">
                <w:rPr>
                  <w:rFonts w:cs="B Nazanin" w:hint="eastAsia"/>
                  <w:rtl/>
                  <w:rPrChange w:id="22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درخواست</w:t>
              </w:r>
              <w:r w:rsidRPr="0094618B">
                <w:rPr>
                  <w:rFonts w:cs="B Nazanin"/>
                  <w:rtl/>
                  <w:rPrChange w:id="221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22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خودم</w:t>
              </w:r>
              <w:r w:rsidRPr="0094618B">
                <w:rPr>
                  <w:rFonts w:cs="B Nazanin"/>
                  <w:rtl/>
                  <w:rPrChange w:id="223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24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مبن</w:t>
              </w:r>
              <w:r w:rsidRPr="0094618B">
                <w:rPr>
                  <w:rFonts w:cs="B Nazanin" w:hint="cs"/>
                  <w:rtl/>
                  <w:rPrChange w:id="225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226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2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بر</w:t>
              </w:r>
              <w:r w:rsidRPr="0094618B">
                <w:rPr>
                  <w:rFonts w:cs="B Nazanin"/>
                  <w:rtl/>
                  <w:rPrChange w:id="228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2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استفاده</w:t>
              </w:r>
              <w:r w:rsidRPr="0094618B">
                <w:rPr>
                  <w:rFonts w:cs="B Nazanin"/>
                  <w:rtl/>
                  <w:rPrChange w:id="230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31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از</w:t>
              </w:r>
              <w:r w:rsidRPr="0094618B">
                <w:rPr>
                  <w:rFonts w:cs="B Nazanin"/>
                  <w:rtl/>
                  <w:rPrChange w:id="232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33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سرو</w:t>
              </w:r>
              <w:r w:rsidRPr="0094618B">
                <w:rPr>
                  <w:rFonts w:cs="B Nazanin" w:hint="cs"/>
                  <w:rtl/>
                  <w:rPrChange w:id="234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235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</w:t>
              </w:r>
              <w:r w:rsidRPr="0094618B">
                <w:rPr>
                  <w:rFonts w:cs="B Nazanin"/>
                  <w:rtl/>
                  <w:rPrChange w:id="236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3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ها</w:t>
              </w:r>
              <w:r w:rsidRPr="0094618B">
                <w:rPr>
                  <w:rFonts w:cs="B Nazanin" w:hint="cs"/>
                  <w:rtl/>
                  <w:rPrChange w:id="238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239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4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سامانه</w:t>
              </w:r>
            </w:ins>
            <w:ins w:id="241" w:author="Seyed Ali Azimi" w:date="2023-11-01T11:35:00Z">
              <w:r w:rsidRPr="0094618B">
                <w:rPr>
                  <w:rFonts w:cs="B Nazanin"/>
                  <w:rtl/>
                  <w:rPrChange w:id="242" w:author="Seyed Ali Azimi" w:date="2023-11-01T11:36:00Z">
                    <w:rPr>
                      <w:rtl/>
                    </w:rPr>
                  </w:rPrChange>
                </w:rPr>
                <w:t xml:space="preserve"> را ارسال </w:t>
              </w:r>
            </w:ins>
            <w:ins w:id="243" w:author="Seyed Ali Azimi" w:date="2023-11-01T11:12:00Z">
              <w:r w:rsidRPr="0094618B">
                <w:rPr>
                  <w:rFonts w:cs="B Nazanin"/>
                  <w:rtl/>
                  <w:rPrChange w:id="244" w:author="Seyed Ali Azimi" w:date="2023-11-01T11:36:00Z">
                    <w:rPr>
                      <w:rtl/>
                    </w:rPr>
                  </w:rPrChange>
                </w:rPr>
                <w:t>م</w:t>
              </w:r>
              <w:r w:rsidRPr="0094618B">
                <w:rPr>
                  <w:rFonts w:cs="B Nazanin" w:hint="cs"/>
                  <w:rtl/>
                  <w:rPrChange w:id="245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246" w:author="Seyed Ali Azimi" w:date="2023-11-01T11:36:00Z">
                    <w:rPr>
                      <w:rtl/>
                    </w:rPr>
                  </w:rPrChange>
                </w:rPr>
                <w:t xml:space="preserve"> کنم </w:t>
              </w:r>
              <w:r w:rsidRPr="0094618B">
                <w:rPr>
                  <w:rFonts w:cs="B Nazanin"/>
                  <w:rPrChange w:id="247" w:author="Seyed Ali Azimi" w:date="2023-11-01T11:36:00Z">
                    <w:rPr/>
                  </w:rPrChange>
                </w:rPr>
                <w:t>(</w:t>
              </w:r>
              <w:r w:rsidRPr="0094618B">
                <w:rPr>
                  <w:rStyle w:val="Strong"/>
                  <w:rFonts w:cs="B Nazanin"/>
                  <w:rPrChange w:id="248" w:author="Seyed Ali Azimi" w:date="2023-11-01T11:36:00Z">
                    <w:rPr>
                      <w:rStyle w:val="Strong"/>
                    </w:rPr>
                  </w:rPrChange>
                </w:rPr>
                <w:t>When</w:t>
              </w:r>
              <w:r w:rsidRPr="0094618B">
                <w:rPr>
                  <w:rFonts w:cs="B Nazanin"/>
                  <w:rPrChange w:id="249" w:author="Seyed Ali Azimi" w:date="2023-11-01T11:36:00Z">
                    <w:rPr/>
                  </w:rPrChange>
                </w:rPr>
                <w:t>)</w:t>
              </w:r>
              <w:r w:rsidRPr="0094618B">
                <w:rPr>
                  <w:rFonts w:cs="B Nazanin"/>
                  <w:rPrChange w:id="250" w:author="Seyed Ali Azimi" w:date="2023-11-01T11:36:00Z">
                    <w:rPr/>
                  </w:rPrChange>
                </w:rPr>
                <w:br/>
              </w:r>
            </w:ins>
            <w:ins w:id="251" w:author="Seyed Ali Azimi" w:date="2023-11-01T11:35:00Z">
              <w:r w:rsidRPr="0094618B">
                <w:rPr>
                  <w:rFonts w:cs="B Nazanin" w:hint="eastAsia"/>
                  <w:rtl/>
                  <w:rPrChange w:id="252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</w:t>
              </w:r>
              <w:r w:rsidRPr="0094618B">
                <w:rPr>
                  <w:rFonts w:cs="B Nazanin" w:hint="cs"/>
                  <w:rtl/>
                  <w:rPrChange w:id="253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254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ستم</w:t>
              </w:r>
              <w:r w:rsidRPr="0094618B">
                <w:rPr>
                  <w:rFonts w:cs="B Nazanin"/>
                  <w:rtl/>
                  <w:rPrChange w:id="255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</w:ins>
            <w:ins w:id="256" w:author="Seyed Ali Azimi" w:date="2023-11-01T11:36:00Z">
              <w:r w:rsidRPr="0094618B">
                <w:rPr>
                  <w:rFonts w:cs="B Nazanin" w:hint="eastAsia"/>
                  <w:rtl/>
                  <w:rPrChange w:id="25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در</w:t>
              </w:r>
              <w:r w:rsidRPr="0094618B">
                <w:rPr>
                  <w:rFonts w:cs="B Nazanin"/>
                  <w:rtl/>
                  <w:rPrChange w:id="258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5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پاسخ</w:t>
              </w:r>
              <w:r w:rsidRPr="0094618B">
                <w:rPr>
                  <w:rFonts w:cs="B Nazanin"/>
                  <w:rtl/>
                  <w:rPrChange w:id="260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61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موفق</w:t>
              </w:r>
              <w:r w:rsidRPr="0094618B">
                <w:rPr>
                  <w:rFonts w:cs="B Nazanin"/>
                  <w:rtl/>
                  <w:rPrChange w:id="262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63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اطلاعات</w:t>
              </w:r>
              <w:r w:rsidRPr="0094618B">
                <w:rPr>
                  <w:rFonts w:cs="B Nazanin"/>
                  <w:rtl/>
                  <w:rPrChange w:id="264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65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درخواست</w:t>
              </w:r>
              <w:r w:rsidRPr="0094618B">
                <w:rPr>
                  <w:rFonts w:cs="B Nazanin" w:hint="cs"/>
                  <w:rtl/>
                  <w:rPrChange w:id="266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267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68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را</w:t>
              </w:r>
              <w:r w:rsidRPr="0094618B">
                <w:rPr>
                  <w:rFonts w:cs="B Nazanin"/>
                  <w:rtl/>
                  <w:rPrChange w:id="269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70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برا</w:t>
              </w:r>
              <w:r w:rsidRPr="0094618B">
                <w:rPr>
                  <w:rFonts w:cs="B Nazanin" w:hint="cs"/>
                  <w:rtl/>
                  <w:rPrChange w:id="271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/>
                  <w:rtl/>
                  <w:rPrChange w:id="272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73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من</w:t>
              </w:r>
              <w:r w:rsidRPr="0094618B">
                <w:rPr>
                  <w:rFonts w:cs="B Nazanin"/>
                  <w:rtl/>
                  <w:rPrChange w:id="274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75" w:author="Seyed Ali Azimi" w:date="2023-11-01T11:36:00Z">
                    <w:rPr>
                      <w:rFonts w:hint="eastAsia"/>
                      <w:rtl/>
                    </w:rPr>
                  </w:rPrChange>
                </w:rPr>
                <w:t>ارسال</w:t>
              </w:r>
              <w:r w:rsidRPr="0094618B">
                <w:rPr>
                  <w:rFonts w:cs="B Nazanin"/>
                  <w:rtl/>
                  <w:rPrChange w:id="276" w:author="Seyed Ali Azimi" w:date="2023-11-01T11:36:00Z">
                    <w:rPr>
                      <w:rtl/>
                    </w:rPr>
                  </w:rPrChange>
                </w:rPr>
                <w:t xml:space="preserve"> </w:t>
              </w:r>
              <w:r w:rsidRPr="0094618B">
                <w:rPr>
                  <w:rFonts w:cs="B Nazanin" w:hint="eastAsia"/>
                  <w:rtl/>
                  <w:rPrChange w:id="277" w:author="Seyed Ali Azimi" w:date="2023-11-01T11:36:00Z">
                    <w:rPr>
                      <w:rFonts w:hint="eastAsia"/>
                      <w:rtl/>
                    </w:rPr>
                  </w:rPrChange>
                </w:rPr>
                <w:t>م</w:t>
              </w:r>
              <w:r w:rsidRPr="0094618B">
                <w:rPr>
                  <w:rFonts w:cs="B Nazanin" w:hint="cs"/>
                  <w:rtl/>
                  <w:rPrChange w:id="278" w:author="Seyed Ali Azimi" w:date="2023-11-01T11:36:00Z">
                    <w:rPr>
                      <w:rFonts w:hint="cs"/>
                      <w:rtl/>
                    </w:rPr>
                  </w:rPrChange>
                </w:rPr>
                <w:t>ی</w:t>
              </w:r>
              <w:r w:rsidRPr="0094618B">
                <w:rPr>
                  <w:rFonts w:cs="B Nazanin" w:hint="eastAsia"/>
                  <w:rtl/>
                  <w:rPrChange w:id="279" w:author="Seyed Ali Azimi" w:date="2023-11-01T11:36:00Z">
                    <w:rPr>
                      <w:rFonts w:hint="eastAsia"/>
                      <w:rtl/>
                    </w:rPr>
                  </w:rPrChange>
                </w:rPr>
                <w:t>کند</w:t>
              </w:r>
              <w:r w:rsidRPr="0094618B">
                <w:rPr>
                  <w:rFonts w:cs="B Nazanin"/>
                  <w:rtl/>
                  <w:rPrChange w:id="280" w:author="Seyed Ali Azimi" w:date="2023-11-01T11:36:00Z">
                    <w:rPr>
                      <w:rtl/>
                    </w:rPr>
                  </w:rPrChange>
                </w:rPr>
                <w:t>.</w:t>
              </w:r>
            </w:ins>
            <w:ins w:id="281" w:author="Seyed Ali Azimi" w:date="2023-11-01T11:12:00Z">
              <w:r w:rsidRPr="0094618B">
                <w:rPr>
                  <w:rFonts w:cs="B Nazanin"/>
                  <w:rPrChange w:id="282" w:author="Seyed Ali Azimi" w:date="2023-11-01T11:36:00Z">
                    <w:rPr/>
                  </w:rPrChange>
                </w:rPr>
                <w:t>(</w:t>
              </w:r>
              <w:r w:rsidRPr="0094618B">
                <w:rPr>
                  <w:rStyle w:val="Strong"/>
                  <w:rFonts w:cs="B Nazanin"/>
                  <w:rPrChange w:id="283" w:author="Seyed Ali Azimi" w:date="2023-11-01T11:36:00Z">
                    <w:rPr>
                      <w:rStyle w:val="Strong"/>
                    </w:rPr>
                  </w:rPrChange>
                </w:rPr>
                <w:t>Then</w:t>
              </w:r>
              <w:r w:rsidRPr="0094618B">
                <w:rPr>
                  <w:rFonts w:cs="B Nazanin"/>
                  <w:rPrChange w:id="284" w:author="Seyed Ali Azimi" w:date="2023-11-01T11:36:00Z">
                    <w:rPr/>
                  </w:rPrChange>
                </w:rPr>
                <w:t>) ”</w:t>
              </w:r>
            </w:ins>
          </w:p>
        </w:tc>
      </w:tr>
      <w:tr w:rsidR="002D0D9F" w:rsidRPr="00007565" w14:paraId="42D519DD" w14:textId="04CDF410" w:rsidTr="00CA14B9">
        <w:trPr>
          <w:jc w:val="center"/>
          <w:ins w:id="285" w:author="Seyed Ali Azimi" w:date="2023-11-01T10:47:00Z"/>
          <w:trPrChange w:id="286" w:author="Seyed Ali Azimi" w:date="2023-11-01T15:39:00Z">
            <w:trPr>
              <w:jc w:val="center"/>
            </w:trPr>
          </w:trPrChange>
        </w:trPr>
        <w:tc>
          <w:tcPr>
            <w:tcW w:w="1731" w:type="pct"/>
            <w:shd w:val="clear" w:color="auto" w:fill="7030A0"/>
            <w:tcPrChange w:id="287" w:author="Seyed Ali Azimi" w:date="2023-11-01T15:39:00Z">
              <w:tcPr>
                <w:tcW w:w="379" w:type="pct"/>
                <w:shd w:val="clear" w:color="auto" w:fill="7030A0"/>
              </w:tcPr>
            </w:tcPrChange>
          </w:tcPr>
          <w:p w14:paraId="0F355378" w14:textId="77777777" w:rsidR="002D0D9F" w:rsidRPr="00E34683" w:rsidRDefault="002D0D9F">
            <w:pPr>
              <w:bidi/>
              <w:jc w:val="center"/>
              <w:rPr>
                <w:ins w:id="288" w:author="Seyed Ali Azimi" w:date="2023-11-01T10:47:00Z"/>
                <w:rFonts w:cs="B Nazanin"/>
                <w:rtl/>
                <w:rPrChange w:id="289" w:author="Seyed Ali Azimi" w:date="2023-11-01T15:37:00Z">
                  <w:rPr>
                    <w:ins w:id="290" w:author="Seyed Ali Azimi" w:date="2023-11-01T10:47:00Z"/>
                    <w:rtl/>
                  </w:rPr>
                </w:rPrChange>
              </w:rPr>
              <w:pPrChange w:id="291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shd w:val="clear" w:color="auto" w:fill="7030A0"/>
            <w:tcPrChange w:id="292" w:author="Seyed Ali Azimi" w:date="2023-11-01T15:39:00Z">
              <w:tcPr>
                <w:tcW w:w="2632" w:type="pct"/>
                <w:gridSpan w:val="5"/>
                <w:shd w:val="clear" w:color="auto" w:fill="7030A0"/>
              </w:tcPr>
            </w:tcPrChange>
          </w:tcPr>
          <w:p w14:paraId="0BCFED73" w14:textId="5D9E0C29" w:rsidR="002D0D9F" w:rsidRDefault="002D0D9F">
            <w:pPr>
              <w:bidi/>
              <w:jc w:val="center"/>
              <w:rPr>
                <w:ins w:id="293" w:author="Seyed Ali Azimi" w:date="2023-11-01T10:47:00Z"/>
                <w:rFonts w:cs="B Nazanin"/>
                <w:rtl/>
              </w:rPr>
              <w:pPrChange w:id="294" w:author="Seyed Ali Azimi" w:date="2023-11-01T10:48:00Z">
                <w:pPr>
                  <w:bidi/>
                </w:pPr>
              </w:pPrChange>
            </w:pPr>
            <w:ins w:id="295" w:author="Seyed Ali Azimi" w:date="2023-11-01T10:48:00Z">
              <w:r>
                <w:rPr>
                  <w:rFonts w:cs="B Nazanin" w:hint="cs"/>
                  <w:rtl/>
                </w:rPr>
                <w:t>حوزه مدارک هویتی</w:t>
              </w:r>
            </w:ins>
          </w:p>
        </w:tc>
        <w:tc>
          <w:tcPr>
            <w:tcW w:w="1989" w:type="pct"/>
            <w:shd w:val="clear" w:color="auto" w:fill="7030A0"/>
            <w:tcPrChange w:id="296" w:author="Seyed Ali Azimi" w:date="2023-11-01T15:39:00Z">
              <w:tcPr>
                <w:tcW w:w="1989" w:type="pct"/>
                <w:shd w:val="clear" w:color="auto" w:fill="7030A0"/>
              </w:tcPr>
            </w:tcPrChange>
          </w:tcPr>
          <w:p w14:paraId="6C18C528" w14:textId="77777777" w:rsidR="002D0D9F" w:rsidRDefault="002D0D9F" w:rsidP="002D0D9F">
            <w:pPr>
              <w:bidi/>
              <w:jc w:val="center"/>
              <w:rPr>
                <w:ins w:id="297" w:author="Seyed Ali Azimi" w:date="2023-11-01T11:10:00Z"/>
                <w:rFonts w:cs="B Nazanin"/>
                <w:rtl/>
              </w:rPr>
            </w:pPr>
          </w:p>
        </w:tc>
      </w:tr>
      <w:tr w:rsidR="002D0D9F" w:rsidRPr="00007565" w14:paraId="61B8F0B8" w14:textId="0D507AF9" w:rsidTr="006279E3">
        <w:trPr>
          <w:jc w:val="center"/>
        </w:trPr>
        <w:tc>
          <w:tcPr>
            <w:tcW w:w="1731" w:type="pct"/>
            <w:vMerge w:val="restart"/>
          </w:tcPr>
          <w:p w14:paraId="77A70BCA" w14:textId="2AB0D7FC" w:rsidR="002D0D9F" w:rsidRPr="00E34683" w:rsidRDefault="002D0D9F">
            <w:pPr>
              <w:bidi/>
              <w:rPr>
                <w:rFonts w:cs="B Nazanin"/>
                <w:rtl/>
                <w:rPrChange w:id="298" w:author="Seyed Ali Azimi" w:date="2023-11-01T15:37:00Z">
                  <w:rPr>
                    <w:rtl/>
                  </w:rPr>
                </w:rPrChange>
              </w:rPr>
              <w:pPrChange w:id="299" w:author="Seyed Ali Azimi" w:date="2023-11-01T16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300" w:author="Seyed Ali Azimi" w:date="2023-11-01T16:37:00Z">
              <w:r>
                <w:rPr>
                  <w:rFonts w:cs="B Nazanin" w:hint="cs"/>
                  <w:rtl/>
                </w:rPr>
                <w:t>در بک افیس هست</w:t>
              </w:r>
            </w:ins>
          </w:p>
        </w:tc>
        <w:tc>
          <w:tcPr>
            <w:tcW w:w="1280" w:type="pct"/>
          </w:tcPr>
          <w:p w14:paraId="5E7C4D93" w14:textId="7F6B38F9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کاربر سامانه میخواهم، لیست مدارک هویتی </w:t>
            </w:r>
            <w:del w:id="301" w:author="Seyed Ali Azimi" w:date="2023-11-01T09:32:00Z">
              <w:r w:rsidDel="00F55B8D">
                <w:rPr>
                  <w:rFonts w:cs="B Nazanin" w:hint="cs"/>
                  <w:rtl/>
                </w:rPr>
                <w:delText xml:space="preserve">مشتری </w:delText>
              </w:r>
            </w:del>
            <w:r>
              <w:rPr>
                <w:rFonts w:cs="B Nazanin" w:hint="cs"/>
                <w:rtl/>
              </w:rPr>
              <w:t xml:space="preserve">و وضعیت نقص آنها را برای شماره ملی مشتری </w:t>
            </w:r>
            <w:del w:id="302" w:author="Seyed Ali Azimi" w:date="2023-11-01T09:32:00Z">
              <w:r w:rsidDel="00F55B8D">
                <w:rPr>
                  <w:rFonts w:cs="B Nazanin" w:hint="cs"/>
                  <w:rtl/>
                </w:rPr>
                <w:delText xml:space="preserve">شخص </w:delText>
              </w:r>
            </w:del>
            <w:r>
              <w:rPr>
                <w:rFonts w:cs="B Nazanin" w:hint="cs"/>
                <w:rtl/>
              </w:rPr>
              <w:t>جستجو کنم، تا از جزئیات آن مدارک و وضعیت نقص آنها مطلع شوم و در صورت لزوم نسبت به رفع نقص آنها اقدام کنم.</w:t>
            </w:r>
          </w:p>
        </w:tc>
        <w:tc>
          <w:tcPr>
            <w:tcW w:w="1989" w:type="pct"/>
          </w:tcPr>
          <w:p w14:paraId="638A58EE" w14:textId="2DF08498" w:rsidR="002D0D9F" w:rsidRDefault="002D0D9F" w:rsidP="002D0D9F">
            <w:pPr>
              <w:bidi/>
              <w:rPr>
                <w:rFonts w:cs="B Nazanin"/>
                <w:rtl/>
              </w:rPr>
            </w:pPr>
            <w:ins w:id="303" w:author="Seyed Ali Azimi" w:date="2023-11-01T11:36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 w:rsidRPr="00CF04FB">
                <w:rPr>
                  <w:rFonts w:cs="B Nazanin"/>
                  <w:rtl/>
                </w:rPr>
                <w:t xml:space="preserve">کاربر </w:t>
              </w:r>
            </w:ins>
            <w:ins w:id="304" w:author="Seyed Ali Azimi" w:date="2023-11-01T11:38:00Z">
              <w:r>
                <w:rPr>
                  <w:rFonts w:cs="B Nazanin" w:hint="cs"/>
                  <w:rtl/>
                </w:rPr>
                <w:t>لیست مدارک هویتی و وضعیت رفع نق</w:t>
              </w:r>
            </w:ins>
            <w:ins w:id="305" w:author="Seyed Ali Azimi" w:date="2023-11-01T11:39:00Z">
              <w:r>
                <w:rPr>
                  <w:rFonts w:cs="B Nazanin" w:hint="cs"/>
                  <w:rtl/>
                </w:rPr>
                <w:t xml:space="preserve">ص آنها را جستجو </w:t>
              </w:r>
            </w:ins>
            <w:ins w:id="306" w:author="Seyed Ali Azimi" w:date="2023-11-01T11:36:00Z">
              <w:r w:rsidRPr="00CF04FB">
                <w:rPr>
                  <w:rFonts w:cs="B Nazanin"/>
                  <w:rtl/>
                </w:rPr>
                <w:t xml:space="preserve">می </w:t>
              </w:r>
            </w:ins>
            <w:ins w:id="307" w:author="Seyed Ali Azimi" w:date="2023-11-01T11:39:00Z">
              <w:r>
                <w:rPr>
                  <w:rFonts w:cs="B Nazanin" w:hint="cs"/>
                  <w:rtl/>
                </w:rPr>
                <w:t>کند</w:t>
              </w:r>
            </w:ins>
            <w:ins w:id="308" w:author="Seyed Ali Azimi" w:date="2023-11-01T11:36:00Z"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من یک کاربر سیستم هستم و در صفحه </w:t>
              </w:r>
            </w:ins>
            <w:ins w:id="309" w:author="Seyed Ali Azimi" w:date="2023-11-01T11:45:00Z">
              <w:r>
                <w:rPr>
                  <w:rFonts w:cs="B Nazanin" w:hint="cs"/>
                  <w:rtl/>
                </w:rPr>
                <w:t>جستجوی مدارک هویتی</w:t>
              </w:r>
            </w:ins>
            <w:ins w:id="310" w:author="Seyed Ali Azimi" w:date="2023-11-01T11:36:00Z">
              <w:r w:rsidRPr="00CF04FB">
                <w:rPr>
                  <w:rFonts w:cs="B Nazanin"/>
                  <w:rtl/>
                </w:rPr>
                <w:t xml:space="preserve"> هستم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 w:rsidRPr="00CF04FB">
                <w:rPr>
                  <w:rFonts w:cs="B Nazanin"/>
                  <w:rtl/>
                </w:rPr>
                <w:t xml:space="preserve">وقتی </w:t>
              </w:r>
            </w:ins>
            <w:ins w:id="311" w:author="Seyed Ali Azimi" w:date="2023-11-01T11:46:00Z">
              <w:r>
                <w:rPr>
                  <w:rFonts w:cs="B Nazanin" w:hint="cs"/>
                  <w:rtl/>
                </w:rPr>
                <w:t xml:space="preserve">شماره ملی مشتری را در باکس جستجو وارد کرده و دکمه جستجو را </w:t>
              </w:r>
            </w:ins>
            <w:ins w:id="312" w:author="Seyed Ali Azimi" w:date="2023-11-01T11:36:00Z">
              <w:r w:rsidRPr="00CF04FB">
                <w:rPr>
                  <w:rFonts w:cs="B Nazanin"/>
                  <w:rtl/>
                </w:rPr>
                <w:t>کلیک می کنم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 w:rsidRPr="00CF04FB">
                <w:rPr>
                  <w:rFonts w:cs="B Nazanin"/>
                  <w:rtl/>
                </w:rPr>
                <w:t xml:space="preserve">سپس سیستم </w:t>
              </w:r>
            </w:ins>
            <w:ins w:id="313" w:author="Seyed Ali Azimi" w:date="2023-11-01T11:46:00Z">
              <w:r>
                <w:rPr>
                  <w:rFonts w:cs="B Nazanin" w:hint="cs"/>
                  <w:rtl/>
                </w:rPr>
                <w:t xml:space="preserve">لیست مدارک هویتی مشتری و وضعیت </w:t>
              </w:r>
            </w:ins>
            <w:ins w:id="314" w:author="Seyed Ali Azimi" w:date="2023-11-01T11:47:00Z">
              <w:r>
                <w:rPr>
                  <w:rFonts w:cs="B Nazanin" w:hint="cs"/>
                  <w:rtl/>
                </w:rPr>
                <w:t>نقص آنها را به من نمایش میدهد</w:t>
              </w:r>
              <w:r w:rsidRPr="00CF04FB">
                <w:rPr>
                  <w:rFonts w:cs="B Nazanin"/>
                </w:rPr>
                <w:t xml:space="preserve"> </w:t>
              </w:r>
            </w:ins>
            <w:ins w:id="315" w:author="Seyed Ali Azimi" w:date="2023-11-01T11:36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6DDB98EC" w14:textId="4D827E53" w:rsidTr="006279E3">
        <w:trPr>
          <w:jc w:val="center"/>
        </w:trPr>
        <w:tc>
          <w:tcPr>
            <w:tcW w:w="1731" w:type="pct"/>
            <w:vMerge/>
          </w:tcPr>
          <w:p w14:paraId="2D433DDA" w14:textId="77777777" w:rsidR="002D0D9F" w:rsidRPr="00E34683" w:rsidRDefault="002D0D9F">
            <w:pPr>
              <w:bidi/>
              <w:jc w:val="right"/>
              <w:rPr>
                <w:rFonts w:cs="B Nazanin"/>
                <w:rtl/>
                <w:rPrChange w:id="316" w:author="Seyed Ali Azimi" w:date="2023-11-01T15:37:00Z">
                  <w:rPr>
                    <w:rtl/>
                  </w:rPr>
                </w:rPrChange>
              </w:rPr>
              <w:pPrChange w:id="317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</w:tcPr>
          <w:p w14:paraId="07A8B2AF" w14:textId="6649732A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کاربر سامانه میخواهم، لیست مدارک هویتی </w:t>
            </w:r>
            <w:del w:id="318" w:author="Seyed Ali Azimi" w:date="2023-11-01T09:32:00Z">
              <w:r w:rsidDel="00F55B8D">
                <w:rPr>
                  <w:rFonts w:cs="B Nazanin" w:hint="cs"/>
                  <w:rtl/>
                </w:rPr>
                <w:delText xml:space="preserve">مشتری </w:delText>
              </w:r>
            </w:del>
            <w:r>
              <w:rPr>
                <w:rFonts w:cs="B Nazanin" w:hint="cs"/>
                <w:rtl/>
              </w:rPr>
              <w:t>و وضعیت نقص آنها را برای شماره مشتری</w:t>
            </w:r>
            <w:ins w:id="319" w:author="Seyed Ali Azimi" w:date="2023-11-01T09:32:00Z">
              <w:r>
                <w:rPr>
                  <w:rFonts w:cs="B Nazanin" w:hint="cs"/>
                  <w:rtl/>
                </w:rPr>
                <w:t xml:space="preserve"> خاص</w:t>
              </w:r>
            </w:ins>
            <w:r>
              <w:rPr>
                <w:rFonts w:cs="B Nazanin" w:hint="cs"/>
                <w:rtl/>
              </w:rPr>
              <w:t xml:space="preserve"> </w:t>
            </w:r>
            <w:del w:id="320" w:author="Seyed Ali Azimi" w:date="2023-11-01T09:31:00Z">
              <w:r w:rsidDel="00F55B8D">
                <w:rPr>
                  <w:rFonts w:cs="B Nazanin" w:hint="cs"/>
                  <w:rtl/>
                </w:rPr>
                <w:delText xml:space="preserve">مشتری </w:delText>
              </w:r>
            </w:del>
            <w:del w:id="321" w:author="Seyed Ali Azimi" w:date="2023-11-01T09:32:00Z">
              <w:r w:rsidDel="00F55B8D">
                <w:rPr>
                  <w:rFonts w:cs="B Nazanin" w:hint="cs"/>
                  <w:rtl/>
                </w:rPr>
                <w:delText xml:space="preserve">شخص </w:delText>
              </w:r>
            </w:del>
            <w:r>
              <w:rPr>
                <w:rFonts w:cs="B Nazanin" w:hint="cs"/>
                <w:rtl/>
              </w:rPr>
              <w:t>جستجو کنم، تا از جزئیات آن مدارک و وضعیت نقص آنها مطلع شوم و در صورت لزوم نسبت به رفع نقص آنها اقدام کنم.</w:t>
            </w:r>
          </w:p>
        </w:tc>
        <w:tc>
          <w:tcPr>
            <w:tcW w:w="1989" w:type="pct"/>
          </w:tcPr>
          <w:p w14:paraId="22350428" w14:textId="6FC46AEC" w:rsidR="002D0D9F" w:rsidRDefault="002D0D9F" w:rsidP="002D0D9F">
            <w:pPr>
              <w:bidi/>
              <w:rPr>
                <w:rFonts w:cs="B Nazanin"/>
                <w:rtl/>
              </w:rPr>
            </w:pPr>
            <w:ins w:id="322" w:author="Seyed Ali Azimi" w:date="2023-11-01T11:51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 w:rsidRPr="00CF04FB">
                <w:rPr>
                  <w:rFonts w:cs="B Nazanin"/>
                  <w:rtl/>
                </w:rPr>
                <w:t xml:space="preserve">کاربر </w:t>
              </w:r>
              <w:r>
                <w:rPr>
                  <w:rFonts w:cs="B Nazanin" w:hint="cs"/>
                  <w:rtl/>
                </w:rPr>
                <w:t xml:space="preserve">لیست مدارک هویتی و وضعیت رفع نقص آنها را جستجو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من یک کاربر سیستم هستم و در صفحه </w:t>
              </w:r>
              <w:r>
                <w:rPr>
                  <w:rFonts w:cs="B Nazanin" w:hint="cs"/>
                  <w:rtl/>
                </w:rPr>
                <w:t>جستجوی مدارک هویتی</w:t>
              </w:r>
              <w:r w:rsidRPr="00CF04FB">
                <w:rPr>
                  <w:rFonts w:cs="B Nazanin"/>
                  <w:rtl/>
                </w:rPr>
                <w:t xml:space="preserve"> هستم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 w:rsidRPr="00CF04FB">
                <w:rPr>
                  <w:rFonts w:cs="B Nazanin"/>
                  <w:rtl/>
                </w:rPr>
                <w:t xml:space="preserve">وقتی </w:t>
              </w:r>
              <w:r>
                <w:rPr>
                  <w:rFonts w:cs="B Nazanin" w:hint="cs"/>
                  <w:rtl/>
                </w:rPr>
                <w:t xml:space="preserve">شماره مشتری را در باکس جستجو وارد کرده و دکمه جستجو را </w:t>
              </w:r>
              <w:r w:rsidRPr="00CF04FB">
                <w:rPr>
                  <w:rFonts w:cs="B Nazanin"/>
                  <w:rtl/>
                </w:rPr>
                <w:t>کلیک می کنم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 w:rsidRPr="00CF04FB">
                <w:rPr>
                  <w:rFonts w:cs="B Nazanin"/>
                  <w:rtl/>
                </w:rPr>
                <w:t xml:space="preserve">سپس سیستم </w:t>
              </w:r>
              <w:r>
                <w:rPr>
                  <w:rFonts w:cs="B Nazanin" w:hint="cs"/>
                  <w:rtl/>
                </w:rPr>
                <w:t>لیست مدارک هویتی مشتری و وضعیت نقص آنها را به من نمایش میدهد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01BDF057" w14:textId="66ED2960" w:rsidTr="006279E3">
        <w:trPr>
          <w:jc w:val="center"/>
        </w:trPr>
        <w:tc>
          <w:tcPr>
            <w:tcW w:w="1731" w:type="pct"/>
            <w:vMerge/>
          </w:tcPr>
          <w:p w14:paraId="4FD1EBA4" w14:textId="77777777" w:rsidR="002D0D9F" w:rsidRPr="00E34683" w:rsidRDefault="002D0D9F">
            <w:pPr>
              <w:bidi/>
              <w:jc w:val="right"/>
              <w:rPr>
                <w:rFonts w:cs="B Nazanin"/>
                <w:rtl/>
                <w:rPrChange w:id="323" w:author="Seyed Ali Azimi" w:date="2023-11-01T15:37:00Z">
                  <w:rPr>
                    <w:rtl/>
                  </w:rPr>
                </w:rPrChange>
              </w:rPr>
              <w:pPrChange w:id="324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</w:tcPr>
          <w:p w14:paraId="4349D004" w14:textId="2F79E592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کاربر سامانه میخواهم، لیست مدارک هویتی </w:t>
            </w:r>
            <w:del w:id="325" w:author="Seyed Ali Azimi" w:date="2023-11-01T09:32:00Z">
              <w:r w:rsidDel="0046179E">
                <w:rPr>
                  <w:rFonts w:cs="B Nazanin" w:hint="cs"/>
                  <w:rtl/>
                </w:rPr>
                <w:delText xml:space="preserve">مشتری </w:delText>
              </w:r>
            </w:del>
            <w:r>
              <w:rPr>
                <w:rFonts w:cs="B Nazanin" w:hint="cs"/>
                <w:rtl/>
              </w:rPr>
              <w:t xml:space="preserve">و وضعیت نقص آنها را برای کد بورسی </w:t>
            </w:r>
            <w:r>
              <w:rPr>
                <w:rFonts w:cs="B Nazanin" w:hint="cs"/>
                <w:rtl/>
              </w:rPr>
              <w:lastRenderedPageBreak/>
              <w:t xml:space="preserve">مشتری </w:t>
            </w:r>
            <w:del w:id="326" w:author="Seyed Ali Azimi" w:date="2023-11-01T09:32:00Z">
              <w:r w:rsidDel="00F55B8D">
                <w:rPr>
                  <w:rFonts w:cs="B Nazanin" w:hint="cs"/>
                  <w:rtl/>
                </w:rPr>
                <w:delText xml:space="preserve">شخص </w:delText>
              </w:r>
            </w:del>
            <w:r>
              <w:rPr>
                <w:rFonts w:cs="B Nazanin" w:hint="cs"/>
                <w:rtl/>
              </w:rPr>
              <w:t>جستجو کنم، تا از جزئیات آن مدارک و وضعیت نقص آنها مطلع شوم و در صورت لزوم نسبت به رفع نقص آنها اقدام کنم.</w:t>
            </w:r>
          </w:p>
        </w:tc>
        <w:tc>
          <w:tcPr>
            <w:tcW w:w="1989" w:type="pct"/>
          </w:tcPr>
          <w:p w14:paraId="33594694" w14:textId="26DD030D" w:rsidR="002D0D9F" w:rsidRDefault="002D0D9F" w:rsidP="002D0D9F">
            <w:pPr>
              <w:bidi/>
              <w:rPr>
                <w:rFonts w:cs="B Nazanin"/>
                <w:rtl/>
              </w:rPr>
            </w:pPr>
            <w:ins w:id="327" w:author="Seyed Ali Azimi" w:date="2023-11-01T11:51:00Z">
              <w:r w:rsidRPr="00CF04FB">
                <w:rPr>
                  <w:rStyle w:val="Strong"/>
                  <w:rFonts w:cs="B Nazanin"/>
                  <w:rtl/>
                </w:rPr>
                <w:lastRenderedPageBreak/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 w:rsidRPr="00CF04FB">
                <w:rPr>
                  <w:rFonts w:cs="B Nazanin"/>
                  <w:rtl/>
                </w:rPr>
                <w:t xml:space="preserve">کاربر </w:t>
              </w:r>
              <w:r>
                <w:rPr>
                  <w:rFonts w:cs="B Nazanin" w:hint="cs"/>
                  <w:rtl/>
                </w:rPr>
                <w:t xml:space="preserve">لیست مدارک هویتی و وضعیت رفع نقص آنها را جستجو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من یک کاربر سیستم هستم و در </w:t>
              </w:r>
              <w:r w:rsidRPr="00CF04FB">
                <w:rPr>
                  <w:rFonts w:cs="B Nazanin"/>
                  <w:rtl/>
                </w:rPr>
                <w:lastRenderedPageBreak/>
                <w:t xml:space="preserve">صفحه </w:t>
              </w:r>
              <w:r>
                <w:rPr>
                  <w:rFonts w:cs="B Nazanin" w:hint="cs"/>
                  <w:rtl/>
                </w:rPr>
                <w:t>جستجوی مدارک هویتی</w:t>
              </w:r>
              <w:r w:rsidRPr="00CF04FB">
                <w:rPr>
                  <w:rFonts w:cs="B Nazanin"/>
                  <w:rtl/>
                </w:rPr>
                <w:t xml:space="preserve"> هستم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 w:rsidRPr="00CF04FB">
                <w:rPr>
                  <w:rFonts w:cs="B Nazanin"/>
                  <w:rtl/>
                </w:rPr>
                <w:t xml:space="preserve">وقتی </w:t>
              </w:r>
              <w:r>
                <w:rPr>
                  <w:rFonts w:cs="B Nazanin" w:hint="cs"/>
                  <w:rtl/>
                </w:rPr>
                <w:t xml:space="preserve">کدبورسی شخص را در باکس جستجو وارد کرده و دکمه جستجو را </w:t>
              </w:r>
              <w:r w:rsidRPr="00CF04FB">
                <w:rPr>
                  <w:rFonts w:cs="B Nazanin"/>
                  <w:rtl/>
                </w:rPr>
                <w:t>کلیک می کنم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 w:rsidRPr="00CF04FB">
                <w:rPr>
                  <w:rFonts w:cs="B Nazanin"/>
                  <w:rtl/>
                </w:rPr>
                <w:t xml:space="preserve">سپس سیستم </w:t>
              </w:r>
              <w:r>
                <w:rPr>
                  <w:rFonts w:cs="B Nazanin" w:hint="cs"/>
                  <w:rtl/>
                </w:rPr>
                <w:t>لیست مدارک هویتی مشتری و وضعیت نقص آنها را به من نمایش میدهد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733640C4" w14:textId="02F57B87" w:rsidTr="00CA14B9">
        <w:trPr>
          <w:jc w:val="center"/>
          <w:trPrChange w:id="328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329" w:author="Seyed Ali Azimi" w:date="2023-11-01T15:39:00Z">
              <w:tcPr>
                <w:tcW w:w="379" w:type="pct"/>
                <w:gridSpan w:val="2"/>
              </w:tcPr>
            </w:tcPrChange>
          </w:tcPr>
          <w:p w14:paraId="26386B5F" w14:textId="3B529337" w:rsidR="002D0D9F" w:rsidRPr="00E34683" w:rsidRDefault="002D0D9F">
            <w:pPr>
              <w:bidi/>
              <w:rPr>
                <w:rFonts w:cs="B Nazanin"/>
                <w:rtl/>
                <w:rPrChange w:id="330" w:author="Seyed Ali Azimi" w:date="2023-11-01T15:37:00Z">
                  <w:rPr>
                    <w:rtl/>
                  </w:rPr>
                </w:rPrChange>
              </w:rPr>
              <w:pPrChange w:id="331" w:author="Seyed Ali Azimi" w:date="2023-11-01T16:36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332" w:author="Seyed Ali Azimi" w:date="2023-11-01T16:36:00Z">
              <w:r>
                <w:rPr>
                  <w:rFonts w:cs="B Nazanin" w:hint="cs"/>
                  <w:rtl/>
                </w:rPr>
                <w:lastRenderedPageBreak/>
                <w:t>در آنلاین هست</w:t>
              </w:r>
            </w:ins>
          </w:p>
        </w:tc>
        <w:tc>
          <w:tcPr>
            <w:tcW w:w="1280" w:type="pct"/>
            <w:tcPrChange w:id="333" w:author="Seyed Ali Azimi" w:date="2023-11-01T15:39:00Z">
              <w:tcPr>
                <w:tcW w:w="2016" w:type="pct"/>
                <w:gridSpan w:val="3"/>
              </w:tcPr>
            </w:tcPrChange>
          </w:tcPr>
          <w:p w14:paraId="5D7BD8BA" w14:textId="2B55DDC3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مشتری میخواهم لیست مدارک هویتی و وضعیت نقص آنها را در سامانه ساقه مشاهده کنم، تا بتوانم نسبت به آپلود</w:t>
            </w:r>
            <w:ins w:id="334" w:author="Seyed Ali Azimi" w:date="2023-11-01T09:32:00Z">
              <w:r>
                <w:rPr>
                  <w:rFonts w:cs="B Nazanin" w:hint="cs"/>
                  <w:rtl/>
                </w:rPr>
                <w:t xml:space="preserve"> مدارک نقص دار</w:t>
              </w:r>
            </w:ins>
            <w:r>
              <w:rPr>
                <w:rFonts w:cs="B Nazanin" w:hint="cs"/>
                <w:rtl/>
              </w:rPr>
              <w:t xml:space="preserve"> آنها اقدام کنم.</w:t>
            </w:r>
          </w:p>
        </w:tc>
        <w:tc>
          <w:tcPr>
            <w:tcW w:w="1989" w:type="pct"/>
            <w:tcPrChange w:id="335" w:author="Seyed Ali Azimi" w:date="2023-11-01T15:39:00Z">
              <w:tcPr>
                <w:tcW w:w="2605" w:type="pct"/>
                <w:gridSpan w:val="2"/>
              </w:tcPr>
            </w:tcPrChange>
          </w:tcPr>
          <w:p w14:paraId="1E90A2C4" w14:textId="01AB4999" w:rsidR="002D0D9F" w:rsidRDefault="002D0D9F" w:rsidP="002D0D9F">
            <w:pPr>
              <w:bidi/>
              <w:rPr>
                <w:rFonts w:cs="B Nazanin"/>
                <w:rtl/>
              </w:rPr>
            </w:pPr>
            <w:ins w:id="336" w:author="Seyed Ali Azimi" w:date="2023-11-01T11:52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 xml:space="preserve">مشتری مدارک هویتی </w:t>
              </w:r>
            </w:ins>
            <w:ins w:id="337" w:author="Seyed Ali Azimi" w:date="2023-11-01T11:54:00Z">
              <w:r>
                <w:rPr>
                  <w:rFonts w:cs="B Nazanin" w:hint="cs"/>
                  <w:rtl/>
                </w:rPr>
                <w:t xml:space="preserve">خود </w:t>
              </w:r>
            </w:ins>
            <w:ins w:id="338" w:author="Seyed Ali Azimi" w:date="2023-11-01T11:52:00Z">
              <w:r>
                <w:rPr>
                  <w:rFonts w:cs="B Nazanin" w:hint="cs"/>
                  <w:rtl/>
                </w:rPr>
                <w:t xml:space="preserve">و وضعیت رفع نقص آنها را مشاهده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من </w:t>
              </w:r>
            </w:ins>
            <w:ins w:id="339" w:author="Seyed Ali Azimi" w:date="2023-11-01T11:54:00Z">
              <w:r>
                <w:rPr>
                  <w:rFonts w:cs="B Nazanin" w:hint="cs"/>
                  <w:rtl/>
                </w:rPr>
                <w:t xml:space="preserve">مشتری </w:t>
              </w:r>
            </w:ins>
            <w:ins w:id="340" w:author="Seyed Ali Azimi" w:date="2023-11-01T11:52:00Z">
              <w:r w:rsidRPr="00CF04FB">
                <w:rPr>
                  <w:rFonts w:cs="B Nazanin"/>
                  <w:rtl/>
                </w:rPr>
                <w:t xml:space="preserve">هستم 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 w:rsidRPr="00CF04FB">
                <w:rPr>
                  <w:rFonts w:cs="B Nazanin"/>
                  <w:rtl/>
                </w:rPr>
                <w:t xml:space="preserve">وقتی </w:t>
              </w:r>
            </w:ins>
            <w:ins w:id="341" w:author="Seyed Ali Azimi" w:date="2023-11-01T11:54:00Z">
              <w:r>
                <w:rPr>
                  <w:rFonts w:cs="B Nazanin" w:hint="cs"/>
                  <w:rtl/>
                </w:rPr>
                <w:t>وار</w:t>
              </w:r>
            </w:ins>
            <w:ins w:id="342" w:author="Seyed Ali Azimi" w:date="2023-11-01T11:55:00Z">
              <w:r>
                <w:rPr>
                  <w:rFonts w:cs="B Nazanin" w:hint="cs"/>
                  <w:rtl/>
                </w:rPr>
                <w:t>د صفحه مدارک هویتی میشوم</w:t>
              </w:r>
            </w:ins>
            <w:ins w:id="343" w:author="Seyed Ali Azimi" w:date="2023-11-01T11:52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 xml:space="preserve">لیست مدارک هویتی </w:t>
              </w:r>
            </w:ins>
            <w:ins w:id="344" w:author="Seyed Ali Azimi" w:date="2023-11-01T11:55:00Z">
              <w:r>
                <w:rPr>
                  <w:rFonts w:cs="B Nazanin" w:hint="cs"/>
                  <w:rtl/>
                </w:rPr>
                <w:t xml:space="preserve">خودم </w:t>
              </w:r>
            </w:ins>
            <w:ins w:id="345" w:author="Seyed Ali Azimi" w:date="2023-11-01T11:52:00Z">
              <w:r>
                <w:rPr>
                  <w:rFonts w:cs="B Nazanin" w:hint="cs"/>
                  <w:rtl/>
                </w:rPr>
                <w:t xml:space="preserve">و وضعیت نقص آنها را </w:t>
              </w:r>
            </w:ins>
            <w:ins w:id="346" w:author="Seyed Ali Azimi" w:date="2023-11-01T11:55:00Z">
              <w:r>
                <w:rPr>
                  <w:rFonts w:cs="B Nazanin" w:hint="cs"/>
                  <w:rtl/>
                </w:rPr>
                <w:t>مشاهده میکنم</w:t>
              </w:r>
            </w:ins>
            <w:ins w:id="347" w:author="Seyed Ali Azimi" w:date="2023-11-01T11:52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2977649F" w14:textId="2DC0FFF0" w:rsidTr="00CA14B9">
        <w:trPr>
          <w:jc w:val="center"/>
          <w:trPrChange w:id="348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349" w:author="Seyed Ali Azimi" w:date="2023-11-01T15:39:00Z">
              <w:tcPr>
                <w:tcW w:w="379" w:type="pct"/>
                <w:gridSpan w:val="2"/>
              </w:tcPr>
            </w:tcPrChange>
          </w:tcPr>
          <w:p w14:paraId="06D7FB67" w14:textId="6B83C498" w:rsidR="002D0D9F" w:rsidRPr="00E34683" w:rsidRDefault="002D0D9F">
            <w:pPr>
              <w:bidi/>
              <w:rPr>
                <w:rFonts w:cs="B Nazanin"/>
                <w:rtl/>
                <w:rPrChange w:id="350" w:author="Seyed Ali Azimi" w:date="2023-11-01T15:37:00Z">
                  <w:rPr>
                    <w:rtl/>
                  </w:rPr>
                </w:rPrChange>
              </w:rPr>
              <w:pPrChange w:id="351" w:author="Seyed Ali Azimi" w:date="2023-11-01T16:36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352" w:author="Seyed Ali Azimi" w:date="2023-11-01T16:36:00Z">
              <w:r>
                <w:rPr>
                  <w:rFonts w:cs="B Nazanin" w:hint="cs"/>
                  <w:rtl/>
                </w:rPr>
                <w:t>در بک افیس هست</w:t>
              </w:r>
            </w:ins>
          </w:p>
        </w:tc>
        <w:tc>
          <w:tcPr>
            <w:tcW w:w="1280" w:type="pct"/>
            <w:tcPrChange w:id="353" w:author="Seyed Ali Azimi" w:date="2023-11-01T15:39:00Z">
              <w:tcPr>
                <w:tcW w:w="2016" w:type="pct"/>
                <w:gridSpan w:val="3"/>
              </w:tcPr>
            </w:tcPrChange>
          </w:tcPr>
          <w:p w14:paraId="1A6D2328" w14:textId="54D19E5A" w:rsidR="002D0D9F" w:rsidRPr="00007565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کاربر سامانه میخواهم مدارک هویتی مشتری </w:t>
            </w:r>
            <w:ins w:id="354" w:author="Seyed Ali Azimi" w:date="2023-11-01T12:13:00Z">
              <w:r>
                <w:rPr>
                  <w:rFonts w:cs="B Nazanin" w:hint="cs"/>
                  <w:rtl/>
                </w:rPr>
                <w:t xml:space="preserve">و شرح آن </w:t>
              </w:r>
            </w:ins>
            <w:r>
              <w:rPr>
                <w:rFonts w:cs="B Nazanin" w:hint="cs"/>
                <w:rtl/>
              </w:rPr>
              <w:t>را در سامانه ساقه ثبت کنم، تا این مدارک در لیست مدارک</w:t>
            </w:r>
            <w:ins w:id="355" w:author="Seyed Ali Azimi" w:date="2023-11-01T09:33:00Z">
              <w:r>
                <w:rPr>
                  <w:rFonts w:cs="B Nazanin" w:hint="cs"/>
                  <w:rtl/>
                </w:rPr>
                <w:t xml:space="preserve"> هویتی</w:t>
              </w:r>
            </w:ins>
            <w:r>
              <w:rPr>
                <w:rFonts w:cs="B Nazanin" w:hint="cs"/>
                <w:rtl/>
              </w:rPr>
              <w:t xml:space="preserve"> مشتری اضافه شده و در آینده بعنوان مدارک مشتری نمایش داده شود.</w:t>
            </w:r>
          </w:p>
        </w:tc>
        <w:tc>
          <w:tcPr>
            <w:tcW w:w="1989" w:type="pct"/>
            <w:tcPrChange w:id="356" w:author="Seyed Ali Azimi" w:date="2023-11-01T15:39:00Z">
              <w:tcPr>
                <w:tcW w:w="2605" w:type="pct"/>
                <w:gridSpan w:val="2"/>
              </w:tcPr>
            </w:tcPrChange>
          </w:tcPr>
          <w:p w14:paraId="4A41E499" w14:textId="77777777" w:rsidR="002D0D9F" w:rsidRDefault="002D0D9F" w:rsidP="002D0D9F">
            <w:pPr>
              <w:bidi/>
              <w:rPr>
                <w:ins w:id="357" w:author="Seyed Ali Azimi" w:date="2023-11-01T12:15:00Z"/>
                <w:rFonts w:cs="B Nazanin"/>
                <w:rtl/>
              </w:rPr>
            </w:pPr>
            <w:ins w:id="358" w:author="Seyed Ali Azimi" w:date="2023-11-01T11:56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 w:rsidRPr="00CF04FB">
                <w:rPr>
                  <w:rFonts w:cs="B Nazanin"/>
                  <w:rtl/>
                </w:rPr>
                <w:t xml:space="preserve">کاربر </w:t>
              </w:r>
              <w:r>
                <w:rPr>
                  <w:rFonts w:cs="B Nazanin" w:hint="cs"/>
                  <w:rtl/>
                </w:rPr>
                <w:t xml:space="preserve">مدارک هویتی </w:t>
              </w:r>
            </w:ins>
            <w:ins w:id="359" w:author="Seyed Ali Azimi" w:date="2023-11-01T11:57:00Z">
              <w:r>
                <w:rPr>
                  <w:rFonts w:cs="B Nazanin" w:hint="cs"/>
                  <w:rtl/>
                </w:rPr>
                <w:t xml:space="preserve">مشتری خاص را ثبت </w:t>
              </w:r>
            </w:ins>
            <w:ins w:id="360" w:author="Seyed Ali Azimi" w:date="2023-11-01T11:56:00Z"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</w:ins>
            <w:ins w:id="361" w:author="Seyed Ali Azimi" w:date="2023-11-01T11:57:00Z">
              <w:r>
                <w:rPr>
                  <w:rFonts w:cs="B Nazanin" w:hint="cs"/>
                  <w:rtl/>
                </w:rPr>
                <w:t>کاربر سیستم</w:t>
              </w:r>
            </w:ins>
            <w:ins w:id="362" w:author="Seyed Ali Azimi" w:date="2023-11-01T11:56:00Z"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  <w:rtl/>
                </w:rPr>
                <w:t>هستم</w:t>
              </w:r>
            </w:ins>
            <w:ins w:id="363" w:author="Seyed Ali Azimi" w:date="2023-11-01T11:59:00Z">
              <w:r>
                <w:rPr>
                  <w:rFonts w:cs="B Nazanin" w:hint="cs"/>
                  <w:rtl/>
                </w:rPr>
                <w:t>. به صفحه مدارک هویتی میروم.</w:t>
              </w:r>
            </w:ins>
          </w:p>
          <w:p w14:paraId="053D86DC" w14:textId="77777777" w:rsidR="002D0D9F" w:rsidRDefault="002D0D9F" w:rsidP="002D0D9F">
            <w:pPr>
              <w:bidi/>
              <w:rPr>
                <w:ins w:id="364" w:author="Seyed Ali Azimi" w:date="2023-11-01T12:15:00Z"/>
                <w:rFonts w:cs="B Nazanin"/>
                <w:rtl/>
              </w:rPr>
            </w:pPr>
            <w:ins w:id="365" w:author="Seyed Ali Azimi" w:date="2023-11-01T11:59:00Z">
              <w:r>
                <w:rPr>
                  <w:rFonts w:cs="B Nazanin" w:hint="cs"/>
                  <w:rtl/>
                </w:rPr>
                <w:t>شخص مورد نظر را جستجو میکنم.</w:t>
              </w:r>
            </w:ins>
          </w:p>
          <w:p w14:paraId="2C80C917" w14:textId="38198D69" w:rsidR="002D0D9F" w:rsidRDefault="002D0D9F" w:rsidP="002D0D9F">
            <w:pPr>
              <w:bidi/>
              <w:rPr>
                <w:ins w:id="366" w:author="Seyed Ali Azimi" w:date="2023-11-01T12:14:00Z"/>
                <w:rFonts w:cs="B Nazanin"/>
                <w:rtl/>
              </w:rPr>
            </w:pPr>
            <w:ins w:id="367" w:author="Seyed Ali Azimi" w:date="2023-11-01T11:59:00Z">
              <w:r>
                <w:rPr>
                  <w:rFonts w:cs="B Nazanin" w:hint="cs"/>
                  <w:rtl/>
                </w:rPr>
                <w:t>لیست مدا</w:t>
              </w:r>
            </w:ins>
            <w:ins w:id="368" w:author="Seyed Ali Azimi" w:date="2023-11-01T12:00:00Z">
              <w:r>
                <w:rPr>
                  <w:rFonts w:cs="B Nazanin" w:hint="cs"/>
                  <w:rtl/>
                </w:rPr>
                <w:t>رک هویتی او را میبینم</w:t>
              </w:r>
            </w:ins>
            <w:ins w:id="369" w:author="Seyed Ali Azimi" w:date="2023-11-01T11:56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 w:rsidRPr="00CF04FB">
                <w:rPr>
                  <w:rFonts w:cs="B Nazanin"/>
                  <w:rtl/>
                </w:rPr>
                <w:t xml:space="preserve">وقتی </w:t>
              </w:r>
            </w:ins>
            <w:ins w:id="370" w:author="Seyed Ali Azimi" w:date="2023-11-01T12:00:00Z">
              <w:r>
                <w:rPr>
                  <w:rFonts w:cs="B Nazanin" w:hint="cs"/>
                  <w:rtl/>
                </w:rPr>
                <w:t>برای یک</w:t>
              </w:r>
            </w:ins>
            <w:ins w:id="371" w:author="Seyed Ali Azimi" w:date="2023-11-01T11:56:00Z">
              <w:r>
                <w:rPr>
                  <w:rFonts w:cs="B Nazanin" w:hint="cs"/>
                  <w:rtl/>
                </w:rPr>
                <w:t xml:space="preserve"> مدرک هویتی </w:t>
              </w:r>
            </w:ins>
            <w:ins w:id="372" w:author="Seyed Ali Azimi" w:date="2023-11-01T12:00:00Z">
              <w:r>
                <w:rPr>
                  <w:rFonts w:cs="B Nazanin" w:hint="cs"/>
                  <w:rtl/>
                </w:rPr>
                <w:t xml:space="preserve">مشخص دکمه </w:t>
              </w:r>
            </w:ins>
            <w:ins w:id="373" w:author="Seyed Ali Azimi" w:date="2023-11-01T12:01:00Z">
              <w:r>
                <w:rPr>
                  <w:rFonts w:cs="B Nazanin" w:hint="cs"/>
                  <w:rtl/>
                </w:rPr>
                <w:t xml:space="preserve">ثبت </w:t>
              </w:r>
            </w:ins>
            <w:ins w:id="374" w:author="Seyed Ali Azimi" w:date="2023-11-01T12:00:00Z">
              <w:r>
                <w:rPr>
                  <w:rFonts w:cs="B Nazanin" w:hint="cs"/>
                  <w:rtl/>
                </w:rPr>
                <w:t>را میزنم</w:t>
              </w:r>
            </w:ins>
            <w:ins w:id="375" w:author="Seyed Ali Azimi" w:date="2023-11-01T12:02:00Z">
              <w:r>
                <w:rPr>
                  <w:rFonts w:cs="B Nazanin" w:hint="cs"/>
                  <w:rtl/>
                </w:rPr>
                <w:t xml:space="preserve"> در پنجره بازشده</w:t>
              </w:r>
            </w:ins>
            <w:ins w:id="376" w:author="Seyed Ali Azimi" w:date="2023-11-01T12:14:00Z">
              <w:r>
                <w:rPr>
                  <w:rFonts w:cs="B Nazanin" w:hint="cs"/>
                  <w:rtl/>
                </w:rPr>
                <w:t xml:space="preserve"> ابتدا شرح مدرک هویتی  به همراه جزئیات را در باکس جزئیات وارد میکنم.</w:t>
              </w:r>
            </w:ins>
          </w:p>
          <w:p w14:paraId="78850363" w14:textId="77777777" w:rsidR="002D0D9F" w:rsidRDefault="002D0D9F" w:rsidP="002D0D9F">
            <w:pPr>
              <w:bidi/>
              <w:rPr>
                <w:ins w:id="377" w:author="Seyed Ali Azimi" w:date="2023-11-01T12:14:00Z"/>
                <w:rFonts w:cs="B Nazanin"/>
                <w:rtl/>
              </w:rPr>
            </w:pPr>
            <w:ins w:id="378" w:author="Seyed Ali Azimi" w:date="2023-11-01T12:14:00Z">
              <w:r>
                <w:rPr>
                  <w:rFonts w:cs="B Nazanin" w:hint="cs"/>
                  <w:rtl/>
                </w:rPr>
                <w:t xml:space="preserve">سپس </w:t>
              </w:r>
            </w:ins>
            <w:ins w:id="379" w:author="Seyed Ali Azimi" w:date="2023-11-01T12:02:00Z">
              <w:r>
                <w:rPr>
                  <w:rFonts w:cs="B Nazanin" w:hint="cs"/>
                  <w:rtl/>
                </w:rPr>
                <w:t>فایل مدرک هویتی را انتخاب میکنم</w:t>
              </w:r>
            </w:ins>
            <w:ins w:id="380" w:author="Seyed Ali Azimi" w:date="2023-11-01T12:14:00Z">
              <w:r>
                <w:rPr>
                  <w:rFonts w:cs="B Nazanin" w:hint="cs"/>
                  <w:rtl/>
                </w:rPr>
                <w:t>.</w:t>
              </w:r>
            </w:ins>
          </w:p>
          <w:p w14:paraId="046AB8D4" w14:textId="77777777" w:rsidR="002D0D9F" w:rsidRDefault="002D0D9F" w:rsidP="002D0D9F">
            <w:pPr>
              <w:bidi/>
              <w:rPr>
                <w:ins w:id="381" w:author="Seyed Ali Azimi" w:date="2023-11-01T12:15:00Z"/>
                <w:rFonts w:cs="B Nazanin"/>
                <w:rtl/>
              </w:rPr>
            </w:pPr>
            <w:ins w:id="382" w:author="Seyed Ali Azimi" w:date="2023-11-01T12:02:00Z">
              <w:r>
                <w:rPr>
                  <w:rFonts w:cs="B Nazanin" w:hint="cs"/>
                  <w:rtl/>
                </w:rPr>
                <w:t>دکمه آپلود را میزنم</w:t>
              </w:r>
            </w:ins>
            <w:ins w:id="383" w:author="Seyed Ali Azimi" w:date="2023-11-01T12:13:00Z">
              <w:r>
                <w:rPr>
                  <w:rFonts w:cs="B Nazanin" w:hint="cs"/>
                  <w:rtl/>
                </w:rPr>
                <w:t xml:space="preserve">. </w:t>
              </w:r>
            </w:ins>
            <w:ins w:id="384" w:author="Seyed Ali Azimi" w:date="2023-11-01T12:14:00Z">
              <w:r w:rsidRPr="00CF04FB">
                <w:rPr>
                  <w:rFonts w:cs="B Nazanin"/>
                </w:rPr>
                <w:t xml:space="preserve"> </w:t>
              </w:r>
            </w:ins>
            <w:ins w:id="385" w:author="Seyed Ali Azimi" w:date="2023-11-01T11:56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</w:ins>
            <w:ins w:id="386" w:author="Seyed Ali Azimi" w:date="2023-11-01T12:01:00Z">
              <w:r>
                <w:rPr>
                  <w:rFonts w:cs="B Nazanin" w:hint="cs"/>
                  <w:rtl/>
                </w:rPr>
                <w:t xml:space="preserve"> </w:t>
              </w:r>
            </w:ins>
            <w:ins w:id="387" w:author="Seyed Ali Azimi" w:date="2023-11-01T11:56:00Z">
              <w:r w:rsidRPr="00CF04FB">
                <w:rPr>
                  <w:rFonts w:cs="B Nazanin"/>
                </w:rPr>
                <w:br/>
              </w:r>
            </w:ins>
            <w:ins w:id="388" w:author="Seyed Ali Azimi" w:date="2023-11-01T12:02:00Z">
              <w:r>
                <w:rPr>
                  <w:rFonts w:cs="B Nazanin" w:hint="cs"/>
                  <w:rtl/>
                </w:rPr>
                <w:t>فایل در سامانه آپلود شده</w:t>
              </w:r>
            </w:ins>
            <w:ins w:id="389" w:author="Seyed Ali Azimi" w:date="2023-11-01T12:15:00Z">
              <w:r>
                <w:rPr>
                  <w:rFonts w:cs="B Nazanin" w:hint="cs"/>
                  <w:rtl/>
                </w:rPr>
                <w:t>.</w:t>
              </w:r>
            </w:ins>
          </w:p>
          <w:p w14:paraId="602776A6" w14:textId="0FD1F32D" w:rsidR="002D0D9F" w:rsidRDefault="002D0D9F" w:rsidP="002D0D9F">
            <w:pPr>
              <w:bidi/>
              <w:rPr>
                <w:rFonts w:cs="B Nazanin"/>
                <w:rtl/>
              </w:rPr>
            </w:pPr>
            <w:ins w:id="390" w:author="Seyed Ali Azimi" w:date="2023-11-01T12:02:00Z">
              <w:r>
                <w:rPr>
                  <w:rFonts w:cs="B Nazanin" w:hint="cs"/>
                  <w:rtl/>
                </w:rPr>
                <w:t xml:space="preserve">آیکون </w:t>
              </w:r>
            </w:ins>
            <w:ins w:id="391" w:author="Seyed Ali Azimi" w:date="2023-11-01T12:03:00Z">
              <w:r>
                <w:rPr>
                  <w:rFonts w:cs="B Nazanin" w:hint="cs"/>
                  <w:rtl/>
                </w:rPr>
                <w:t>خاصی در صفحه مدارک هویتی در کنار آن مدرک نمایش داده میشود که نماینده این است که فایل آپلود شده است</w:t>
              </w:r>
            </w:ins>
            <w:ins w:id="392" w:author="Seyed Ali Azimi" w:date="2023-11-01T11:56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4AC7563C" w14:textId="64FF9DB0" w:rsidTr="00CA14B9">
        <w:trPr>
          <w:jc w:val="center"/>
          <w:trPrChange w:id="393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394" w:author="Seyed Ali Azimi" w:date="2023-11-01T15:39:00Z">
              <w:tcPr>
                <w:tcW w:w="379" w:type="pct"/>
                <w:gridSpan w:val="2"/>
              </w:tcPr>
            </w:tcPrChange>
          </w:tcPr>
          <w:p w14:paraId="0248AD83" w14:textId="55C5DE89" w:rsidR="002D0D9F" w:rsidRPr="00E34683" w:rsidRDefault="002D0D9F">
            <w:pPr>
              <w:bidi/>
              <w:rPr>
                <w:rFonts w:cs="B Nazanin"/>
                <w:rtl/>
                <w:rPrChange w:id="395" w:author="Seyed Ali Azimi" w:date="2023-11-01T15:37:00Z">
                  <w:rPr>
                    <w:rtl/>
                  </w:rPr>
                </w:rPrChange>
              </w:rPr>
              <w:pPrChange w:id="396" w:author="Seyed Ali Azimi" w:date="2023-11-01T16:36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397" w:author="Seyed Ali Azimi" w:date="2023-11-01T16:36:00Z">
              <w:r>
                <w:rPr>
                  <w:rFonts w:cs="B Nazanin" w:hint="cs"/>
                  <w:rtl/>
                </w:rPr>
                <w:t>در آنلاین هست</w:t>
              </w:r>
            </w:ins>
          </w:p>
        </w:tc>
        <w:tc>
          <w:tcPr>
            <w:tcW w:w="1280" w:type="pct"/>
            <w:tcPrChange w:id="398" w:author="Seyed Ali Azimi" w:date="2023-11-01T15:39:00Z">
              <w:tcPr>
                <w:tcW w:w="2016" w:type="pct"/>
                <w:gridSpan w:val="3"/>
              </w:tcPr>
            </w:tcPrChange>
          </w:tcPr>
          <w:p w14:paraId="39353F3A" w14:textId="3556586F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مشتری میخواهم مدارک هویتی خودم را در سامانه ساقه ثبت کنم، تا این مدارک بعد از تایید در لیست مدارک </w:t>
            </w:r>
            <w:del w:id="399" w:author="Seyed Ali Azimi" w:date="2023-11-01T09:33:00Z">
              <w:r w:rsidDel="003650CB">
                <w:rPr>
                  <w:rFonts w:cs="B Nazanin" w:hint="cs"/>
                  <w:rtl/>
                </w:rPr>
                <w:delText xml:space="preserve">مشتری </w:delText>
              </w:r>
            </w:del>
            <w:ins w:id="400" w:author="Seyed Ali Azimi" w:date="2023-11-01T09:33:00Z">
              <w:r>
                <w:rPr>
                  <w:rFonts w:cs="B Nazanin" w:hint="cs"/>
                  <w:rtl/>
                </w:rPr>
                <w:t xml:space="preserve">من </w:t>
              </w:r>
            </w:ins>
            <w:r>
              <w:rPr>
                <w:rFonts w:cs="B Nazanin" w:hint="cs"/>
                <w:rtl/>
              </w:rPr>
              <w:t>اضافه شود.</w:t>
            </w:r>
          </w:p>
        </w:tc>
        <w:tc>
          <w:tcPr>
            <w:tcW w:w="1989" w:type="pct"/>
            <w:tcPrChange w:id="401" w:author="Seyed Ali Azimi" w:date="2023-11-01T15:39:00Z">
              <w:tcPr>
                <w:tcW w:w="2605" w:type="pct"/>
                <w:gridSpan w:val="2"/>
              </w:tcPr>
            </w:tcPrChange>
          </w:tcPr>
          <w:p w14:paraId="681B5619" w14:textId="74A581B7" w:rsidR="002D0D9F" w:rsidRDefault="002D0D9F" w:rsidP="002D0D9F">
            <w:pPr>
              <w:bidi/>
              <w:rPr>
                <w:ins w:id="402" w:author="Seyed Ali Azimi" w:date="2023-11-01T12:16:00Z"/>
                <w:rFonts w:cs="B Nazanin"/>
                <w:rtl/>
              </w:rPr>
            </w:pPr>
            <w:ins w:id="403" w:author="Seyed Ali Azimi" w:date="2023-11-01T12:16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>مشتری</w:t>
              </w:r>
              <w:r w:rsidRPr="00CF04FB">
                <w:rPr>
                  <w:rFonts w:cs="B Nazanin"/>
                  <w:rtl/>
                </w:rPr>
                <w:t xml:space="preserve"> </w:t>
              </w:r>
              <w:r>
                <w:rPr>
                  <w:rFonts w:cs="B Nazanin" w:hint="cs"/>
                  <w:rtl/>
                </w:rPr>
                <w:t xml:space="preserve">مدارک هویتی خود را ثبت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مشتری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>. به صفحه مدارک هویتی خ</w:t>
              </w:r>
            </w:ins>
            <w:ins w:id="404" w:author="Seyed Ali Azimi" w:date="2023-11-01T12:17:00Z">
              <w:r>
                <w:rPr>
                  <w:rFonts w:cs="B Nazanin" w:hint="cs"/>
                  <w:rtl/>
                </w:rPr>
                <w:t xml:space="preserve">ودم </w:t>
              </w:r>
            </w:ins>
            <w:ins w:id="405" w:author="Seyed Ali Azimi" w:date="2023-11-01T12:16:00Z">
              <w:r>
                <w:rPr>
                  <w:rFonts w:cs="B Nazanin" w:hint="cs"/>
                  <w:rtl/>
                </w:rPr>
                <w:t>میروم.</w:t>
              </w:r>
            </w:ins>
          </w:p>
          <w:p w14:paraId="752EE9F5" w14:textId="565C4621" w:rsidR="002D0D9F" w:rsidRDefault="002D0D9F" w:rsidP="002D0D9F">
            <w:pPr>
              <w:bidi/>
              <w:rPr>
                <w:ins w:id="406" w:author="Seyed Ali Azimi" w:date="2023-11-01T12:16:00Z"/>
                <w:rFonts w:cs="B Nazanin"/>
                <w:rtl/>
              </w:rPr>
            </w:pPr>
            <w:ins w:id="407" w:author="Seyed Ali Azimi" w:date="2023-11-01T12:16:00Z">
              <w:r>
                <w:rPr>
                  <w:rFonts w:cs="B Nazanin" w:hint="cs"/>
                  <w:rtl/>
                </w:rPr>
                <w:t xml:space="preserve">لیست مدارک هویتی </w:t>
              </w:r>
            </w:ins>
            <w:ins w:id="408" w:author="Seyed Ali Azimi" w:date="2023-11-01T12:17:00Z">
              <w:r>
                <w:rPr>
                  <w:rFonts w:cs="B Nazanin" w:hint="cs"/>
                  <w:rtl/>
                </w:rPr>
                <w:t xml:space="preserve">خودم </w:t>
              </w:r>
            </w:ins>
            <w:ins w:id="409" w:author="Seyed Ali Azimi" w:date="2023-11-01T12:16:00Z">
              <w:r>
                <w:rPr>
                  <w:rFonts w:cs="B Nazanin" w:hint="cs"/>
                  <w:rtl/>
                </w:rPr>
                <w:t>را میبینم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 w:rsidRPr="00CF04FB">
                <w:rPr>
                  <w:rFonts w:cs="B Nazanin"/>
                  <w:rtl/>
                </w:rPr>
                <w:t xml:space="preserve">وقتی </w:t>
              </w:r>
              <w:r>
                <w:rPr>
                  <w:rFonts w:cs="B Nazanin" w:hint="cs"/>
                  <w:rtl/>
                </w:rPr>
                <w:t>برای یک مدرک هویتی مشخص دکمه ثبت را میزنم در پنجره بازشده فایل مدرک هویتی را انتخاب میکنم.</w:t>
              </w:r>
            </w:ins>
          </w:p>
          <w:p w14:paraId="23D263ED" w14:textId="77777777" w:rsidR="002D0D9F" w:rsidRDefault="002D0D9F" w:rsidP="002D0D9F">
            <w:pPr>
              <w:bidi/>
              <w:rPr>
                <w:ins w:id="410" w:author="Seyed Ali Azimi" w:date="2023-11-01T12:16:00Z"/>
                <w:rFonts w:cs="B Nazanin"/>
                <w:rtl/>
              </w:rPr>
            </w:pPr>
            <w:ins w:id="411" w:author="Seyed Ali Azimi" w:date="2023-11-01T12:16:00Z">
              <w:r>
                <w:rPr>
                  <w:rFonts w:cs="B Nazanin" w:hint="cs"/>
                  <w:rtl/>
                </w:rPr>
                <w:t xml:space="preserve">دکمه آپلود را میزنم. 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فایل در سامانه آپلود شده.</w:t>
              </w:r>
            </w:ins>
          </w:p>
          <w:p w14:paraId="590A2492" w14:textId="77777777" w:rsidR="002D0D9F" w:rsidRDefault="002D0D9F" w:rsidP="002D0D9F">
            <w:pPr>
              <w:bidi/>
              <w:rPr>
                <w:ins w:id="412" w:author="Seyed Ali Azimi" w:date="2023-11-01T14:18:00Z"/>
                <w:rFonts w:cs="B Nazanin"/>
                <w:rtl/>
              </w:rPr>
            </w:pPr>
            <w:ins w:id="413" w:author="Seyed Ali Azimi" w:date="2023-11-01T12:16:00Z">
              <w:r>
                <w:rPr>
                  <w:rFonts w:cs="B Nazanin" w:hint="cs"/>
                  <w:rtl/>
                </w:rPr>
                <w:t>آیکون خاصی در صفحه مدارک هویتی در کنار آن مدرک نمایش داده میشودکه نماینده این است که فایل آپلود شده است</w:t>
              </w:r>
            </w:ins>
            <w:ins w:id="414" w:author="Seyed Ali Azimi" w:date="2023-11-01T12:17:00Z">
              <w:r>
                <w:rPr>
                  <w:rFonts w:cs="B Nazanin" w:hint="cs"/>
                  <w:rtl/>
                </w:rPr>
                <w:t xml:space="preserve"> اما نی</w:t>
              </w:r>
            </w:ins>
            <w:ins w:id="415" w:author="Seyed Ali Azimi" w:date="2023-11-01T12:18:00Z">
              <w:r>
                <w:rPr>
                  <w:rFonts w:cs="B Nazanin" w:hint="cs"/>
                  <w:rtl/>
                </w:rPr>
                <w:t xml:space="preserve">از به تایید دارد </w:t>
              </w:r>
            </w:ins>
          </w:p>
          <w:p w14:paraId="3D514B8B" w14:textId="08F36054" w:rsidR="002D0D9F" w:rsidRDefault="002D0D9F" w:rsidP="002D0D9F">
            <w:pPr>
              <w:bidi/>
              <w:rPr>
                <w:rFonts w:cs="B Nazanin"/>
                <w:rtl/>
              </w:rPr>
            </w:pPr>
            <w:ins w:id="416" w:author="Seyed Ali Azimi" w:date="2023-11-01T14:18:00Z">
              <w:r>
                <w:rPr>
                  <w:rFonts w:cs="B Nazanin" w:hint="cs"/>
                  <w:rtl/>
                </w:rPr>
                <w:t>وضعیت مدرک به آماده تایید تغییر میکند.</w:t>
              </w:r>
            </w:ins>
            <w:ins w:id="417" w:author="Seyed Ali Azimi" w:date="2023-11-01T12:16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:rsidDel="00DD2D23" w14:paraId="1E5725FE" w14:textId="1492E5DB" w:rsidTr="00CA14B9">
        <w:trPr>
          <w:jc w:val="center"/>
          <w:del w:id="418" w:author="Seyed Ali Azimi" w:date="2023-11-01T12:15:00Z"/>
          <w:trPrChange w:id="419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420" w:author="Seyed Ali Azimi" w:date="2023-11-01T15:39:00Z">
              <w:tcPr>
                <w:tcW w:w="379" w:type="pct"/>
                <w:gridSpan w:val="2"/>
              </w:tcPr>
            </w:tcPrChange>
          </w:tcPr>
          <w:p w14:paraId="3998D866" w14:textId="5B0BCCBE" w:rsidR="002D0D9F" w:rsidRPr="00E34683" w:rsidDel="00DD2D23" w:rsidRDefault="002D0D9F">
            <w:pPr>
              <w:bidi/>
              <w:jc w:val="right"/>
              <w:rPr>
                <w:del w:id="421" w:author="Seyed Ali Azimi" w:date="2023-11-01T12:15:00Z"/>
                <w:rFonts w:cs="B Nazanin"/>
                <w:rtl/>
                <w:rPrChange w:id="422" w:author="Seyed Ali Azimi" w:date="2023-11-01T15:37:00Z">
                  <w:rPr>
                    <w:del w:id="423" w:author="Seyed Ali Azimi" w:date="2023-11-01T12:15:00Z"/>
                    <w:rtl/>
                  </w:rPr>
                </w:rPrChange>
              </w:rPr>
              <w:pPrChange w:id="424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425" w:author="Seyed Ali Azimi" w:date="2023-11-01T15:39:00Z">
              <w:tcPr>
                <w:tcW w:w="2016" w:type="pct"/>
                <w:gridSpan w:val="3"/>
              </w:tcPr>
            </w:tcPrChange>
          </w:tcPr>
          <w:p w14:paraId="038A9518" w14:textId="71490208" w:rsidR="002D0D9F" w:rsidDel="00DD2D23" w:rsidRDefault="002D0D9F">
            <w:pPr>
              <w:bidi/>
              <w:rPr>
                <w:del w:id="426" w:author="Seyed Ali Azimi" w:date="2023-11-01T12:15:00Z"/>
                <w:rtl/>
              </w:rPr>
              <w:pPrChange w:id="427" w:author="Seyed Ali Azimi" w:date="2023-11-01T15:37:00Z">
                <w:pPr>
                  <w:bidi/>
                </w:pPr>
              </w:pPrChange>
            </w:pPr>
            <w:del w:id="428" w:author="Seyed Ali Azimi" w:date="2023-11-01T12:15:00Z">
              <w:r w:rsidDel="00DD2D23">
                <w:rPr>
                  <w:rFonts w:hint="cs"/>
                  <w:rtl/>
                </w:rPr>
                <w:delText xml:space="preserve">بعنوان کاربر سامانه میخواهم </w:delText>
              </w:r>
            </w:del>
            <w:del w:id="429" w:author="Seyed Ali Azimi" w:date="2023-11-01T09:34:00Z">
              <w:r w:rsidDel="003A5BA2">
                <w:rPr>
                  <w:rFonts w:hint="cs"/>
                  <w:rtl/>
                </w:rPr>
                <w:delText xml:space="preserve">شرح و جزئیات </w:delText>
              </w:r>
            </w:del>
            <w:del w:id="430" w:author="Seyed Ali Azimi" w:date="2023-11-01T12:15:00Z">
              <w:r w:rsidDel="00DD2D23">
                <w:rPr>
                  <w:rFonts w:hint="cs"/>
                  <w:rtl/>
                </w:rPr>
                <w:delText>مدارک هویتی ثبت شده برای مشتری را در سامانه ساقه ثبت کنم، تا این شرح ها را بنابر نیاز در آینده استفاده کنم.</w:delText>
              </w:r>
            </w:del>
          </w:p>
        </w:tc>
        <w:tc>
          <w:tcPr>
            <w:tcW w:w="1989" w:type="pct"/>
            <w:tcPrChange w:id="431" w:author="Seyed Ali Azimi" w:date="2023-11-01T15:39:00Z">
              <w:tcPr>
                <w:tcW w:w="2605" w:type="pct"/>
                <w:gridSpan w:val="2"/>
              </w:tcPr>
            </w:tcPrChange>
          </w:tcPr>
          <w:p w14:paraId="14964B55" w14:textId="7116D915" w:rsidR="002D0D9F" w:rsidDel="00DD2D23" w:rsidRDefault="002D0D9F">
            <w:pPr>
              <w:bidi/>
              <w:rPr>
                <w:del w:id="432" w:author="Seyed Ali Azimi" w:date="2023-11-01T12:15:00Z"/>
                <w:rtl/>
              </w:rPr>
              <w:pPrChange w:id="433" w:author="Seyed Ali Azimi" w:date="2023-11-01T15:37:00Z">
                <w:pPr>
                  <w:bidi/>
                </w:pPr>
              </w:pPrChange>
            </w:pPr>
          </w:p>
        </w:tc>
      </w:tr>
      <w:tr w:rsidR="002D0D9F" w:rsidRPr="00007565" w14:paraId="41BC1127" w14:textId="64D4A95C" w:rsidTr="00CA14B9">
        <w:trPr>
          <w:jc w:val="center"/>
          <w:trPrChange w:id="434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435" w:author="Seyed Ali Azimi" w:date="2023-11-01T15:39:00Z">
              <w:tcPr>
                <w:tcW w:w="379" w:type="pct"/>
                <w:gridSpan w:val="2"/>
              </w:tcPr>
            </w:tcPrChange>
          </w:tcPr>
          <w:p w14:paraId="5A600FB0" w14:textId="2073E7FE" w:rsidR="002D0D9F" w:rsidRPr="006518B5" w:rsidRDefault="002D0D9F">
            <w:pPr>
              <w:bidi/>
              <w:rPr>
                <w:rtl/>
              </w:rPr>
              <w:pPrChange w:id="436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437" w:author="Seyed Ali Azimi" w:date="2023-11-01T16:36:00Z">
              <w:r>
                <w:rPr>
                  <w:rFonts w:cs="B Nazanin" w:hint="cs"/>
                  <w:rtl/>
                </w:rPr>
                <w:lastRenderedPageBreak/>
                <w:t>در بک افیس هست</w:t>
              </w:r>
            </w:ins>
          </w:p>
        </w:tc>
        <w:tc>
          <w:tcPr>
            <w:tcW w:w="1280" w:type="pct"/>
            <w:tcPrChange w:id="438" w:author="Seyed Ali Azimi" w:date="2023-11-01T15:39:00Z">
              <w:tcPr>
                <w:tcW w:w="2016" w:type="pct"/>
                <w:gridSpan w:val="3"/>
              </w:tcPr>
            </w:tcPrChange>
          </w:tcPr>
          <w:p w14:paraId="645BEB6C" w14:textId="3DB9E1ED" w:rsidR="002D0D9F" w:rsidRPr="00007565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کاربر سامانه میخواهم مدارک هویتی مشتری </w:t>
            </w:r>
            <w:del w:id="439" w:author="Seyed Ali Azimi" w:date="2023-11-01T09:34:00Z">
              <w:r w:rsidDel="00C8788F">
                <w:rPr>
                  <w:rFonts w:cs="B Nazanin" w:hint="cs"/>
                  <w:rtl/>
                </w:rPr>
                <w:delText xml:space="preserve">موجود در </w:delText>
              </w:r>
            </w:del>
            <w:r>
              <w:rPr>
                <w:rFonts w:cs="B Nazanin" w:hint="cs"/>
                <w:rtl/>
              </w:rPr>
              <w:t xml:space="preserve">سامانه ساقه را حذف کنم، تا این مدارک از لیست مدارک </w:t>
            </w:r>
            <w:ins w:id="440" w:author="Seyed Ali Azimi" w:date="2023-11-01T10:40:00Z">
              <w:r>
                <w:rPr>
                  <w:rFonts w:cs="B Nazanin" w:hint="cs"/>
                  <w:rtl/>
                </w:rPr>
                <w:t>هویتی</w:t>
              </w:r>
            </w:ins>
            <w:r>
              <w:rPr>
                <w:rFonts w:cs="B Nazanin" w:hint="cs"/>
                <w:rtl/>
              </w:rPr>
              <w:t xml:space="preserve"> آن مشتری حذف شود.</w:t>
            </w:r>
          </w:p>
        </w:tc>
        <w:tc>
          <w:tcPr>
            <w:tcW w:w="1989" w:type="pct"/>
            <w:tcPrChange w:id="441" w:author="Seyed Ali Azimi" w:date="2023-11-01T15:39:00Z">
              <w:tcPr>
                <w:tcW w:w="2605" w:type="pct"/>
                <w:gridSpan w:val="2"/>
              </w:tcPr>
            </w:tcPrChange>
          </w:tcPr>
          <w:p w14:paraId="05D39868" w14:textId="6FFF5F10" w:rsidR="002D0D9F" w:rsidRDefault="002D0D9F" w:rsidP="002D0D9F">
            <w:pPr>
              <w:bidi/>
              <w:rPr>
                <w:ins w:id="442" w:author="Seyed Ali Azimi" w:date="2023-11-01T12:20:00Z"/>
                <w:rFonts w:cs="B Nazanin"/>
                <w:rtl/>
              </w:rPr>
            </w:pPr>
            <w:ins w:id="443" w:author="Seyed Ali Azimi" w:date="2023-11-01T12:20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>کاربر سامانه</w:t>
              </w:r>
              <w:r w:rsidRPr="00CF04FB">
                <w:rPr>
                  <w:rFonts w:cs="B Nazanin"/>
                  <w:rtl/>
                </w:rPr>
                <w:t xml:space="preserve"> </w:t>
              </w:r>
              <w:r>
                <w:rPr>
                  <w:rFonts w:cs="B Nazanin" w:hint="cs"/>
                  <w:rtl/>
                </w:rPr>
                <w:t xml:space="preserve">مدارک هویتی </w:t>
              </w:r>
            </w:ins>
            <w:ins w:id="444" w:author="Seyed Ali Azimi" w:date="2023-11-01T12:21:00Z">
              <w:r>
                <w:rPr>
                  <w:rFonts w:cs="B Nazanin" w:hint="cs"/>
                  <w:rtl/>
                </w:rPr>
                <w:t xml:space="preserve">مشتری را حذف </w:t>
              </w:r>
            </w:ins>
            <w:ins w:id="445" w:author="Seyed Ali Azimi" w:date="2023-11-01T12:20:00Z"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</w:ins>
            <w:ins w:id="446" w:author="Seyed Ali Azimi" w:date="2023-11-01T12:21:00Z">
              <w:r>
                <w:rPr>
                  <w:rFonts w:cs="B Nazanin" w:hint="cs"/>
                  <w:rtl/>
                </w:rPr>
                <w:t>کاربر</w:t>
              </w:r>
            </w:ins>
            <w:ins w:id="447" w:author="Seyed Ali Azimi" w:date="2023-11-01T12:20:00Z">
              <w:r>
                <w:rPr>
                  <w:rFonts w:cs="B Nazanin" w:hint="cs"/>
                  <w:rtl/>
                </w:rPr>
                <w:t xml:space="preserve">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>. به صفحه مدارک هویتی میروم.</w:t>
              </w:r>
            </w:ins>
          </w:p>
          <w:p w14:paraId="428357E8" w14:textId="77777777" w:rsidR="002D0D9F" w:rsidRDefault="002D0D9F" w:rsidP="002D0D9F">
            <w:pPr>
              <w:bidi/>
              <w:rPr>
                <w:ins w:id="448" w:author="Seyed Ali Azimi" w:date="2023-11-01T12:21:00Z"/>
                <w:rFonts w:cs="B Nazanin"/>
                <w:rtl/>
              </w:rPr>
            </w:pPr>
            <w:ins w:id="449" w:author="Seyed Ali Azimi" w:date="2023-11-01T12:21:00Z">
              <w:r>
                <w:rPr>
                  <w:rFonts w:cs="B Nazanin" w:hint="cs"/>
                  <w:rtl/>
                </w:rPr>
                <w:t>شخص مورد نظر را جستجو میکنم.</w:t>
              </w:r>
            </w:ins>
          </w:p>
          <w:p w14:paraId="63673879" w14:textId="418EC5B4" w:rsidR="002D0D9F" w:rsidRDefault="002D0D9F" w:rsidP="002D0D9F">
            <w:pPr>
              <w:bidi/>
              <w:rPr>
                <w:ins w:id="450" w:author="Seyed Ali Azimi" w:date="2023-11-01T12:22:00Z"/>
                <w:rFonts w:cs="B Nazanin"/>
                <w:rtl/>
              </w:rPr>
            </w:pPr>
            <w:ins w:id="451" w:author="Seyed Ali Azimi" w:date="2023-11-01T12:21:00Z">
              <w:r>
                <w:rPr>
                  <w:rFonts w:cs="B Nazanin" w:hint="cs"/>
                  <w:rtl/>
                </w:rPr>
                <w:t>لیست مدارک هویتی او را میبینم</w:t>
              </w:r>
              <w:r w:rsidRPr="00CF04FB">
                <w:rPr>
                  <w:rFonts w:cs="B Nazanin"/>
                </w:rPr>
                <w:t xml:space="preserve"> </w:t>
              </w:r>
            </w:ins>
            <w:ins w:id="452" w:author="Seyed Ali Azimi" w:date="2023-11-01T12:20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 xml:space="preserve">برای یک مدرک هویتی مشخص دکمه </w:t>
              </w:r>
            </w:ins>
            <w:ins w:id="453" w:author="Seyed Ali Azimi" w:date="2023-11-01T12:21:00Z">
              <w:r>
                <w:rPr>
                  <w:rFonts w:cs="B Nazanin" w:hint="cs"/>
                  <w:rtl/>
                </w:rPr>
                <w:t>حذف</w:t>
              </w:r>
            </w:ins>
            <w:ins w:id="454" w:author="Seyed Ali Azimi" w:date="2023-11-01T12:22:00Z">
              <w:r>
                <w:rPr>
                  <w:rFonts w:cs="B Nazanin" w:hint="cs"/>
                  <w:rtl/>
                </w:rPr>
                <w:t xml:space="preserve"> </w:t>
              </w:r>
            </w:ins>
            <w:ins w:id="455" w:author="Seyed Ali Azimi" w:date="2023-11-01T12:20:00Z">
              <w:r>
                <w:rPr>
                  <w:rFonts w:cs="B Nazanin" w:hint="cs"/>
                  <w:rtl/>
                </w:rPr>
                <w:t>را میزنم</w:t>
              </w:r>
            </w:ins>
            <w:ins w:id="456" w:author="Seyed Ali Azimi" w:date="2023-11-01T12:22:00Z">
              <w:r>
                <w:rPr>
                  <w:rFonts w:cs="B Nazanin" w:hint="cs"/>
                  <w:rtl/>
                </w:rPr>
                <w:t>.</w:t>
              </w:r>
            </w:ins>
          </w:p>
          <w:p w14:paraId="218A7412" w14:textId="0BD1665B" w:rsidR="002D0D9F" w:rsidRDefault="002D0D9F" w:rsidP="002D0D9F">
            <w:pPr>
              <w:bidi/>
              <w:rPr>
                <w:ins w:id="457" w:author="Seyed Ali Azimi" w:date="2023-11-01T12:20:00Z"/>
                <w:rFonts w:cs="B Nazanin"/>
                <w:rtl/>
              </w:rPr>
            </w:pPr>
            <w:ins w:id="458" w:author="Seyed Ali Azimi" w:date="2023-11-01T12:20:00Z">
              <w:r>
                <w:rPr>
                  <w:rFonts w:cs="B Nazanin" w:hint="cs"/>
                  <w:rtl/>
                </w:rPr>
                <w:t xml:space="preserve">در پنجره بازشده </w:t>
              </w:r>
            </w:ins>
            <w:ins w:id="459" w:author="Seyed Ali Azimi" w:date="2023-11-01T12:23:00Z">
              <w:r>
                <w:rPr>
                  <w:rFonts w:cs="B Nazanin" w:hint="cs"/>
                  <w:rtl/>
                </w:rPr>
                <w:t xml:space="preserve">در قسمت علت حذف دلیل حذف شدن را ثبت </w:t>
              </w:r>
            </w:ins>
            <w:ins w:id="460" w:author="Seyed Ali Azimi" w:date="2023-11-01T12:20:00Z">
              <w:r>
                <w:rPr>
                  <w:rFonts w:cs="B Nazanin" w:hint="cs"/>
                  <w:rtl/>
                </w:rPr>
                <w:t>میکنم.</w:t>
              </w:r>
            </w:ins>
          </w:p>
          <w:p w14:paraId="4D721213" w14:textId="3465678D" w:rsidR="002D0D9F" w:rsidRDefault="002D0D9F" w:rsidP="002D0D9F">
            <w:pPr>
              <w:bidi/>
              <w:rPr>
                <w:rFonts w:cs="B Nazanin"/>
                <w:rtl/>
              </w:rPr>
            </w:pPr>
            <w:ins w:id="461" w:author="Seyed Ali Azimi" w:date="2023-11-01T12:20:00Z">
              <w:r>
                <w:rPr>
                  <w:rFonts w:cs="B Nazanin" w:hint="cs"/>
                  <w:rtl/>
                </w:rPr>
                <w:t xml:space="preserve">دکمه </w:t>
              </w:r>
            </w:ins>
            <w:ins w:id="462" w:author="Seyed Ali Azimi" w:date="2023-11-01T12:23:00Z">
              <w:r>
                <w:rPr>
                  <w:rFonts w:cs="B Nazanin" w:hint="cs"/>
                  <w:rtl/>
                </w:rPr>
                <w:t>تایید</w:t>
              </w:r>
            </w:ins>
            <w:ins w:id="463" w:author="Seyed Ali Azimi" w:date="2023-11-01T12:20:00Z">
              <w:r>
                <w:rPr>
                  <w:rFonts w:cs="B Nazanin" w:hint="cs"/>
                  <w:rtl/>
                </w:rPr>
                <w:t xml:space="preserve"> را میزنم. 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 xml:space="preserve">آیکون خاصی در صفحه مدارک هویتی </w:t>
              </w:r>
            </w:ins>
            <w:ins w:id="464" w:author="Seyed Ali Azimi" w:date="2023-11-01T12:24:00Z">
              <w:r>
                <w:rPr>
                  <w:rFonts w:cs="B Nazanin" w:hint="cs"/>
                  <w:rtl/>
                </w:rPr>
                <w:t xml:space="preserve">شخص </w:t>
              </w:r>
            </w:ins>
            <w:ins w:id="465" w:author="Seyed Ali Azimi" w:date="2023-11-01T12:20:00Z">
              <w:r>
                <w:rPr>
                  <w:rFonts w:cs="B Nazanin" w:hint="cs"/>
                  <w:rtl/>
                </w:rPr>
                <w:t xml:space="preserve">در کنار آن مدرک نمایش داده میشود که نماینده این است که فایل </w:t>
              </w:r>
            </w:ins>
            <w:ins w:id="466" w:author="Seyed Ali Azimi" w:date="2023-11-01T12:24:00Z">
              <w:r>
                <w:rPr>
                  <w:rFonts w:cs="B Nazanin" w:hint="cs"/>
                  <w:rtl/>
                </w:rPr>
                <w:t xml:space="preserve">حذف </w:t>
              </w:r>
            </w:ins>
            <w:ins w:id="467" w:author="Seyed Ali Azimi" w:date="2023-11-01T12:20:00Z">
              <w:r>
                <w:rPr>
                  <w:rFonts w:cs="B Nazanin" w:hint="cs"/>
                  <w:rtl/>
                </w:rPr>
                <w:t xml:space="preserve">شده است 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7A3DA5A7" w14:textId="2C2C5312" w:rsidTr="00CA14B9">
        <w:trPr>
          <w:jc w:val="center"/>
          <w:ins w:id="468" w:author="Seyed Ali Azimi" w:date="2023-11-01T10:44:00Z"/>
          <w:trPrChange w:id="469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470" w:author="Seyed Ali Azimi" w:date="2023-11-01T15:39:00Z">
              <w:tcPr>
                <w:tcW w:w="379" w:type="pct"/>
                <w:gridSpan w:val="2"/>
              </w:tcPr>
            </w:tcPrChange>
          </w:tcPr>
          <w:p w14:paraId="742B7666" w14:textId="22198C6F" w:rsidR="002D0D9F" w:rsidRPr="00E34683" w:rsidRDefault="002D0D9F">
            <w:pPr>
              <w:bidi/>
              <w:rPr>
                <w:ins w:id="471" w:author="Seyed Ali Azimi" w:date="2023-11-01T10:44:00Z"/>
                <w:rFonts w:cs="B Nazanin"/>
                <w:rtl/>
                <w:rPrChange w:id="472" w:author="Seyed Ali Azimi" w:date="2023-11-01T15:37:00Z">
                  <w:rPr>
                    <w:ins w:id="473" w:author="Seyed Ali Azimi" w:date="2023-11-01T10:44:00Z"/>
                    <w:rtl/>
                  </w:rPr>
                </w:rPrChange>
              </w:rPr>
              <w:pPrChange w:id="474" w:author="Seyed Ali Azimi" w:date="2023-11-01T16:35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475" w:author="Seyed Ali Azimi" w:date="2023-11-01T16:35:00Z">
              <w:r>
                <w:rPr>
                  <w:rFonts w:cs="B Nazanin" w:hint="cs"/>
                  <w:rtl/>
                </w:rPr>
                <w:t>در بک افیس هست</w:t>
              </w:r>
            </w:ins>
          </w:p>
        </w:tc>
        <w:tc>
          <w:tcPr>
            <w:tcW w:w="1280" w:type="pct"/>
            <w:tcPrChange w:id="476" w:author="Seyed Ali Azimi" w:date="2023-11-01T15:39:00Z">
              <w:tcPr>
                <w:tcW w:w="2016" w:type="pct"/>
                <w:gridSpan w:val="3"/>
              </w:tcPr>
            </w:tcPrChange>
          </w:tcPr>
          <w:p w14:paraId="426A11E7" w14:textId="016C4FCC" w:rsidR="002D0D9F" w:rsidRDefault="002D0D9F" w:rsidP="002D0D9F">
            <w:pPr>
              <w:bidi/>
              <w:rPr>
                <w:ins w:id="477" w:author="Seyed Ali Azimi" w:date="2023-11-01T10:44:00Z"/>
                <w:rFonts w:cs="B Nazanin"/>
                <w:rtl/>
              </w:rPr>
            </w:pPr>
            <w:ins w:id="478" w:author="Seyed Ali Azimi" w:date="2023-11-01T10:44:00Z">
              <w:r>
                <w:rPr>
                  <w:rFonts w:cs="B Nazanin" w:hint="cs"/>
                  <w:rtl/>
                </w:rPr>
                <w:t>بعنوان کاربر سامانه میخواهم علت حذف مدارک هویتی مشتری را در سامانه ثبت کنم، تا این علت در سوابق این مدارک و مشتری باقی بماند.</w:t>
              </w:r>
            </w:ins>
          </w:p>
        </w:tc>
        <w:tc>
          <w:tcPr>
            <w:tcW w:w="1989" w:type="pct"/>
            <w:tcPrChange w:id="479" w:author="Seyed Ali Azimi" w:date="2023-11-01T15:39:00Z">
              <w:tcPr>
                <w:tcW w:w="2605" w:type="pct"/>
                <w:gridSpan w:val="2"/>
              </w:tcPr>
            </w:tcPrChange>
          </w:tcPr>
          <w:p w14:paraId="3A35ACEC" w14:textId="77777777" w:rsidR="002D0D9F" w:rsidRDefault="002D0D9F" w:rsidP="002D0D9F">
            <w:pPr>
              <w:bidi/>
              <w:rPr>
                <w:ins w:id="480" w:author="Seyed Ali Azimi" w:date="2023-11-01T12:26:00Z"/>
                <w:rFonts w:cs="B Nazanin"/>
                <w:rtl/>
              </w:rPr>
            </w:pPr>
            <w:ins w:id="481" w:author="Seyed Ali Azimi" w:date="2023-11-01T12:26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>کاربر سامانه</w:t>
              </w:r>
              <w:r w:rsidRPr="00CF04FB">
                <w:rPr>
                  <w:rFonts w:cs="B Nazanin"/>
                  <w:rtl/>
                </w:rPr>
                <w:t xml:space="preserve"> </w:t>
              </w:r>
              <w:r>
                <w:rPr>
                  <w:rFonts w:cs="B Nazanin" w:hint="cs"/>
                  <w:rtl/>
                </w:rPr>
                <w:t xml:space="preserve">مدارک هویتی مشتری را حذف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کاربر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>. به صفحه مدارک هویتی میروم.</w:t>
              </w:r>
            </w:ins>
          </w:p>
          <w:p w14:paraId="3837A9FC" w14:textId="77777777" w:rsidR="002D0D9F" w:rsidRDefault="002D0D9F" w:rsidP="002D0D9F">
            <w:pPr>
              <w:bidi/>
              <w:rPr>
                <w:ins w:id="482" w:author="Seyed Ali Azimi" w:date="2023-11-01T12:26:00Z"/>
                <w:rFonts w:cs="B Nazanin"/>
                <w:rtl/>
              </w:rPr>
            </w:pPr>
            <w:ins w:id="483" w:author="Seyed Ali Azimi" w:date="2023-11-01T12:26:00Z">
              <w:r>
                <w:rPr>
                  <w:rFonts w:cs="B Nazanin" w:hint="cs"/>
                  <w:rtl/>
                </w:rPr>
                <w:t>شخص مورد نظر را جستجو میکنم.</w:t>
              </w:r>
            </w:ins>
          </w:p>
          <w:p w14:paraId="4A80F0A1" w14:textId="3509C6F7" w:rsidR="002D0D9F" w:rsidRDefault="002D0D9F" w:rsidP="002D0D9F">
            <w:pPr>
              <w:bidi/>
              <w:rPr>
                <w:ins w:id="484" w:author="Seyed Ali Azimi" w:date="2023-11-01T12:26:00Z"/>
                <w:rFonts w:cs="B Nazanin"/>
                <w:rtl/>
              </w:rPr>
            </w:pPr>
            <w:ins w:id="485" w:author="Seyed Ali Azimi" w:date="2023-11-01T12:26:00Z">
              <w:r>
                <w:rPr>
                  <w:rFonts w:cs="B Nazanin" w:hint="cs"/>
                  <w:rtl/>
                </w:rPr>
                <w:t>لیست مدارک هویتی او را میبینم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برای یک مدرک هویتی مشخص دکمه حذف را میزنم.</w:t>
              </w:r>
            </w:ins>
          </w:p>
          <w:p w14:paraId="4F9C2049" w14:textId="77777777" w:rsidR="002D0D9F" w:rsidRDefault="002D0D9F" w:rsidP="002D0D9F">
            <w:pPr>
              <w:bidi/>
              <w:rPr>
                <w:ins w:id="486" w:author="Seyed Ali Azimi" w:date="2023-11-01T12:26:00Z"/>
                <w:rFonts w:cs="B Nazanin"/>
                <w:rtl/>
              </w:rPr>
            </w:pPr>
            <w:ins w:id="487" w:author="Seyed Ali Azimi" w:date="2023-11-01T12:26:00Z">
              <w:r>
                <w:rPr>
                  <w:rFonts w:cs="B Nazanin" w:hint="cs"/>
                  <w:rtl/>
                </w:rPr>
                <w:t>در پنجره بازشده در قسمت علت حذف دلیل حذف شدن را ثبت میکنم.</w:t>
              </w:r>
            </w:ins>
          </w:p>
          <w:p w14:paraId="3B7BB028" w14:textId="338F7B85" w:rsidR="002D0D9F" w:rsidRDefault="002D0D9F" w:rsidP="002D0D9F">
            <w:pPr>
              <w:bidi/>
              <w:rPr>
                <w:ins w:id="488" w:author="Seyed Ali Azimi" w:date="2023-11-01T11:10:00Z"/>
                <w:rFonts w:cs="B Nazanin"/>
                <w:rtl/>
              </w:rPr>
            </w:pPr>
            <w:ins w:id="489" w:author="Seyed Ali Azimi" w:date="2023-11-01T12:26:00Z">
              <w:r>
                <w:rPr>
                  <w:rFonts w:cs="B Nazanin" w:hint="cs"/>
                  <w:rtl/>
                </w:rPr>
                <w:t xml:space="preserve">دکمه تایید را میزنم. 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 xml:space="preserve">آیکون خاصی در صفحه مدارک هویتی شخص در کنار آن مدرک نمایش داده میشود که نماینده این است که فایل حذف شده است 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4F34D1DB" w14:textId="1321C779" w:rsidTr="00CA14B9">
        <w:trPr>
          <w:jc w:val="center"/>
          <w:trPrChange w:id="490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491" w:author="Seyed Ali Azimi" w:date="2023-11-01T15:39:00Z">
              <w:tcPr>
                <w:tcW w:w="379" w:type="pct"/>
                <w:gridSpan w:val="2"/>
              </w:tcPr>
            </w:tcPrChange>
          </w:tcPr>
          <w:p w14:paraId="5C5C9E61" w14:textId="390EC524" w:rsidR="002D0D9F" w:rsidRPr="00E34683" w:rsidRDefault="002D0D9F">
            <w:pPr>
              <w:bidi/>
              <w:rPr>
                <w:rFonts w:cs="B Nazanin"/>
                <w:rtl/>
                <w:rPrChange w:id="492" w:author="Seyed Ali Azimi" w:date="2023-11-01T15:37:00Z">
                  <w:rPr>
                    <w:rtl/>
                  </w:rPr>
                </w:rPrChange>
              </w:rPr>
              <w:pPrChange w:id="493" w:author="Seyed Ali Azimi" w:date="2023-11-01T16:35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494" w:author="Seyed Ali Azimi" w:date="2023-11-01T16:35:00Z">
              <w:r>
                <w:rPr>
                  <w:rFonts w:cs="B Nazanin" w:hint="cs"/>
                  <w:rtl/>
                </w:rPr>
                <w:t>لازم نیست</w:t>
              </w:r>
            </w:ins>
          </w:p>
        </w:tc>
        <w:tc>
          <w:tcPr>
            <w:tcW w:w="1280" w:type="pct"/>
            <w:tcPrChange w:id="495" w:author="Seyed Ali Azimi" w:date="2023-11-01T15:39:00Z">
              <w:tcPr>
                <w:tcW w:w="2016" w:type="pct"/>
                <w:gridSpan w:val="3"/>
              </w:tcPr>
            </w:tcPrChange>
          </w:tcPr>
          <w:p w14:paraId="6834DDFB" w14:textId="03A196DC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مشتری میخواهم مدارک هویتی خودم که در سامانه ساقه موجود است را حذف کنم، تا این مدارک از لیست مدارک </w:t>
            </w:r>
            <w:ins w:id="496" w:author="Seyed Ali Azimi" w:date="2023-11-01T10:40:00Z">
              <w:r>
                <w:rPr>
                  <w:rFonts w:cs="B Nazanin" w:hint="cs"/>
                  <w:rtl/>
                </w:rPr>
                <w:t xml:space="preserve">هویتی </w:t>
              </w:r>
            </w:ins>
            <w:del w:id="497" w:author="Seyed Ali Azimi" w:date="2023-11-01T10:40:00Z">
              <w:r w:rsidDel="00866395">
                <w:rPr>
                  <w:rFonts w:cs="B Nazanin" w:hint="cs"/>
                  <w:rtl/>
                </w:rPr>
                <w:delText xml:space="preserve">قابل اتکا برای </w:delText>
              </w:r>
            </w:del>
            <w:r>
              <w:rPr>
                <w:rFonts w:cs="B Nazanin" w:hint="cs"/>
                <w:rtl/>
              </w:rPr>
              <w:t xml:space="preserve">من </w:t>
            </w:r>
            <w:del w:id="498" w:author="Seyed Ali Azimi" w:date="2023-11-01T10:40:00Z">
              <w:r w:rsidDel="00431ABD">
                <w:rPr>
                  <w:rFonts w:cs="B Nazanin" w:hint="cs"/>
                  <w:rtl/>
                </w:rPr>
                <w:delText xml:space="preserve">حذف </w:delText>
              </w:r>
            </w:del>
            <w:ins w:id="499" w:author="Seyed Ali Azimi" w:date="2023-11-01T10:40:00Z">
              <w:r>
                <w:rPr>
                  <w:rFonts w:cs="B Nazanin" w:hint="cs"/>
                  <w:rtl/>
                </w:rPr>
                <w:t xml:space="preserve">خارج </w:t>
              </w:r>
            </w:ins>
            <w:r>
              <w:rPr>
                <w:rFonts w:cs="B Nazanin" w:hint="cs"/>
                <w:rtl/>
              </w:rPr>
              <w:t>شود.</w:t>
            </w:r>
          </w:p>
        </w:tc>
        <w:tc>
          <w:tcPr>
            <w:tcW w:w="1989" w:type="pct"/>
            <w:tcPrChange w:id="500" w:author="Seyed Ali Azimi" w:date="2023-11-01T15:39:00Z">
              <w:tcPr>
                <w:tcW w:w="2605" w:type="pct"/>
                <w:gridSpan w:val="2"/>
              </w:tcPr>
            </w:tcPrChange>
          </w:tcPr>
          <w:p w14:paraId="0B649131" w14:textId="77777777" w:rsidR="002D0D9F" w:rsidRDefault="002D0D9F" w:rsidP="002D0D9F">
            <w:pPr>
              <w:bidi/>
              <w:rPr>
                <w:ins w:id="501" w:author="Seyed Ali Azimi" w:date="2023-11-01T12:29:00Z"/>
                <w:rFonts w:cs="B Nazanin"/>
                <w:rtl/>
              </w:rPr>
            </w:pPr>
            <w:ins w:id="502" w:author="Seyed Ali Azimi" w:date="2023-11-01T12:29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>مشتری</w:t>
              </w:r>
              <w:r w:rsidRPr="00CF04FB">
                <w:rPr>
                  <w:rFonts w:cs="B Nazanin"/>
                  <w:rtl/>
                </w:rPr>
                <w:t xml:space="preserve"> </w:t>
              </w:r>
              <w:r>
                <w:rPr>
                  <w:rFonts w:cs="B Nazanin" w:hint="cs"/>
                  <w:rtl/>
                </w:rPr>
                <w:t xml:space="preserve">مدارک هویتی خود را حذف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مشتری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>.</w:t>
              </w:r>
            </w:ins>
          </w:p>
          <w:p w14:paraId="1271D635" w14:textId="174D4BE0" w:rsidR="002D0D9F" w:rsidRDefault="002D0D9F" w:rsidP="002D0D9F">
            <w:pPr>
              <w:bidi/>
              <w:rPr>
                <w:ins w:id="503" w:author="Seyed Ali Azimi" w:date="2023-11-01T12:29:00Z"/>
                <w:rFonts w:cs="B Nazanin"/>
                <w:rtl/>
              </w:rPr>
            </w:pPr>
            <w:ins w:id="504" w:author="Seyed Ali Azimi" w:date="2023-11-01T12:29:00Z">
              <w:r>
                <w:rPr>
                  <w:rFonts w:cs="B Nazanin" w:hint="cs"/>
                  <w:rtl/>
                </w:rPr>
                <w:t>به صفحه مدارک هویتی خودم میروم.</w:t>
              </w:r>
            </w:ins>
          </w:p>
          <w:p w14:paraId="11EE37BD" w14:textId="50041BF1" w:rsidR="002D0D9F" w:rsidRDefault="002D0D9F" w:rsidP="002D0D9F">
            <w:pPr>
              <w:bidi/>
              <w:rPr>
                <w:rFonts w:cs="B Nazanin"/>
                <w:rtl/>
              </w:rPr>
            </w:pPr>
            <w:ins w:id="505" w:author="Seyed Ali Azimi" w:date="2023-11-01T12:29:00Z">
              <w:r>
                <w:rPr>
                  <w:rFonts w:cs="B Nazanin" w:hint="cs"/>
                  <w:rtl/>
                </w:rPr>
                <w:t>لیست مدارک هویتی خودم را میبینم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 xml:space="preserve">برای یک مدرک هویتی مشخص دکمه حذف را میزنم. 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 xml:space="preserve">فایل </w:t>
              </w:r>
            </w:ins>
            <w:ins w:id="506" w:author="Seyed Ali Azimi" w:date="2023-11-01T12:30:00Z">
              <w:r>
                <w:rPr>
                  <w:rFonts w:cs="B Nazanin" w:hint="cs"/>
                  <w:rtl/>
                </w:rPr>
                <w:t>از لیست مدارک هویتی من حذف میشود</w:t>
              </w:r>
            </w:ins>
            <w:ins w:id="507" w:author="Seyed Ali Azimi" w:date="2023-11-01T12:29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33365FDE" w14:textId="7ADD0BC6" w:rsidTr="00CA14B9">
        <w:trPr>
          <w:jc w:val="center"/>
          <w:trPrChange w:id="508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509" w:author="Seyed Ali Azimi" w:date="2023-11-01T15:39:00Z">
              <w:tcPr>
                <w:tcW w:w="379" w:type="pct"/>
                <w:gridSpan w:val="2"/>
              </w:tcPr>
            </w:tcPrChange>
          </w:tcPr>
          <w:p w14:paraId="6058B22F" w14:textId="61D5AD45" w:rsidR="002D0D9F" w:rsidRPr="00E34683" w:rsidRDefault="002D0D9F">
            <w:pPr>
              <w:bidi/>
              <w:rPr>
                <w:rFonts w:cs="B Nazanin"/>
                <w:rtl/>
                <w:rPrChange w:id="510" w:author="Seyed Ali Azimi" w:date="2023-11-01T15:37:00Z">
                  <w:rPr>
                    <w:rtl/>
                  </w:rPr>
                </w:rPrChange>
              </w:rPr>
              <w:pPrChange w:id="511" w:author="Seyed Ali Azimi" w:date="2023-11-01T16:35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512" w:author="Seyed Ali Azimi" w:date="2023-11-01T16:35:00Z">
              <w:r>
                <w:rPr>
                  <w:rFonts w:cs="B Nazanin" w:hint="cs"/>
                  <w:rtl/>
                </w:rPr>
                <w:t>در بک افیس هست</w:t>
              </w:r>
            </w:ins>
          </w:p>
        </w:tc>
        <w:tc>
          <w:tcPr>
            <w:tcW w:w="1280" w:type="pct"/>
            <w:tcPrChange w:id="513" w:author="Seyed Ali Azimi" w:date="2023-11-01T15:39:00Z">
              <w:tcPr>
                <w:tcW w:w="2016" w:type="pct"/>
                <w:gridSpan w:val="3"/>
              </w:tcPr>
            </w:tcPrChange>
          </w:tcPr>
          <w:p w14:paraId="570A8917" w14:textId="52D4FB64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 گزارش مدارک هویتی حذف شده</w:t>
            </w:r>
            <w:ins w:id="514" w:author="Seyed Ali Azimi" w:date="2023-11-01T10:46:00Z">
              <w:r>
                <w:rPr>
                  <w:rFonts w:cs="B Nazanin" w:hint="cs"/>
                  <w:rtl/>
                </w:rPr>
                <w:t xml:space="preserve"> به همراه شرح علت حذف</w:t>
              </w:r>
            </w:ins>
            <w:r>
              <w:rPr>
                <w:rFonts w:cs="B Nazanin" w:hint="cs"/>
                <w:rtl/>
              </w:rPr>
              <w:t xml:space="preserve"> </w:t>
            </w:r>
            <w:ins w:id="515" w:author="Seyed Ali Azimi" w:date="2023-11-01T12:31:00Z">
              <w:r>
                <w:rPr>
                  <w:rFonts w:cs="B Nazanin" w:hint="cs"/>
                  <w:rtl/>
                </w:rPr>
                <w:t>برای یک مشتری خاص</w:t>
              </w:r>
            </w:ins>
            <w:del w:id="516" w:author="Seyed Ali Azimi" w:date="2023-11-01T12:31:00Z">
              <w:r w:rsidDel="00A8341A">
                <w:rPr>
                  <w:rFonts w:cs="B Nazanin" w:hint="cs"/>
                  <w:rtl/>
                </w:rPr>
                <w:delText>مشتری</w:delText>
              </w:r>
            </w:del>
            <w:r>
              <w:rPr>
                <w:rFonts w:cs="B Nazanin" w:hint="cs"/>
                <w:rtl/>
              </w:rPr>
              <w:t xml:space="preserve"> </w:t>
            </w:r>
            <w:del w:id="517" w:author="Seyed Ali Azimi" w:date="2023-11-01T10:40:00Z">
              <w:r w:rsidDel="00D90438">
                <w:rPr>
                  <w:rFonts w:cs="B Nazanin" w:hint="cs"/>
                  <w:rtl/>
                </w:rPr>
                <w:delText xml:space="preserve">موجود در سامانه ساقه </w:delText>
              </w:r>
            </w:del>
            <w:r>
              <w:rPr>
                <w:rFonts w:cs="B Nazanin" w:hint="cs"/>
                <w:rtl/>
              </w:rPr>
              <w:t xml:space="preserve">را مشاهده </w:t>
            </w:r>
            <w:r>
              <w:rPr>
                <w:rFonts w:cs="B Nazanin" w:hint="cs"/>
                <w:rtl/>
              </w:rPr>
              <w:lastRenderedPageBreak/>
              <w:t>کنم، تا نسبت به تغییرات مدارک آن مشتری اطلاع پیدا کنم.</w:t>
            </w:r>
          </w:p>
        </w:tc>
        <w:tc>
          <w:tcPr>
            <w:tcW w:w="1989" w:type="pct"/>
            <w:tcPrChange w:id="518" w:author="Seyed Ali Azimi" w:date="2023-11-01T15:39:00Z">
              <w:tcPr>
                <w:tcW w:w="2605" w:type="pct"/>
                <w:gridSpan w:val="2"/>
              </w:tcPr>
            </w:tcPrChange>
          </w:tcPr>
          <w:p w14:paraId="090D91D9" w14:textId="77777777" w:rsidR="002D0D9F" w:rsidRDefault="002D0D9F" w:rsidP="002D0D9F">
            <w:pPr>
              <w:bidi/>
              <w:rPr>
                <w:ins w:id="519" w:author="Seyed Ali Azimi" w:date="2023-11-01T12:36:00Z"/>
                <w:rFonts w:cs="B Nazanin"/>
                <w:rtl/>
              </w:rPr>
            </w:pPr>
            <w:ins w:id="520" w:author="Seyed Ali Azimi" w:date="2023-11-01T12:36:00Z">
              <w:r w:rsidRPr="00CF04FB">
                <w:rPr>
                  <w:rStyle w:val="Strong"/>
                  <w:rFonts w:cs="B Nazanin"/>
                  <w:rtl/>
                </w:rPr>
                <w:lastRenderedPageBreak/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>کاربر سامانه</w:t>
              </w:r>
              <w:r w:rsidRPr="00CF04FB">
                <w:rPr>
                  <w:rFonts w:cs="B Nazanin"/>
                  <w:rtl/>
                </w:rPr>
                <w:t xml:space="preserve"> </w:t>
              </w:r>
              <w:r>
                <w:rPr>
                  <w:rFonts w:cs="B Nazanin" w:hint="cs"/>
                  <w:rtl/>
                </w:rPr>
                <w:t xml:space="preserve">گزارش مدارک هویتی حذف شده را مشاهده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کاربر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 xml:space="preserve">. 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به صفحه مدارک هویتی میروم.</w:t>
              </w:r>
            </w:ins>
          </w:p>
          <w:p w14:paraId="68A0F7D0" w14:textId="77777777" w:rsidR="002D0D9F" w:rsidRDefault="002D0D9F" w:rsidP="002D0D9F">
            <w:pPr>
              <w:bidi/>
              <w:rPr>
                <w:ins w:id="521" w:author="Seyed Ali Azimi" w:date="2023-11-01T12:36:00Z"/>
                <w:rFonts w:cs="B Nazanin"/>
                <w:rtl/>
              </w:rPr>
            </w:pPr>
            <w:ins w:id="522" w:author="Seyed Ali Azimi" w:date="2023-11-01T12:36:00Z">
              <w:r>
                <w:rPr>
                  <w:rFonts w:cs="B Nazanin" w:hint="cs"/>
                  <w:rtl/>
                </w:rPr>
                <w:lastRenderedPageBreak/>
                <w:t>شخص مورد نظر را جستجو میکنم.</w:t>
              </w:r>
            </w:ins>
          </w:p>
          <w:p w14:paraId="73ED80BA" w14:textId="77777777" w:rsidR="002D0D9F" w:rsidRDefault="002D0D9F" w:rsidP="002D0D9F">
            <w:pPr>
              <w:bidi/>
              <w:rPr>
                <w:ins w:id="523" w:author="Seyed Ali Azimi" w:date="2023-11-01T12:37:00Z"/>
                <w:rFonts w:cs="B Nazanin"/>
                <w:rtl/>
              </w:rPr>
            </w:pPr>
            <w:ins w:id="524" w:author="Seyed Ali Azimi" w:date="2023-11-01T12:36:00Z">
              <w:r>
                <w:rPr>
                  <w:rFonts w:cs="B Nazanin" w:hint="cs"/>
                  <w:rtl/>
                </w:rPr>
                <w:t xml:space="preserve">دکمه مشاهده سوابق مدارک هویتی حذف شده را میزنم. 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لیست مدارک هویتی حذف شده</w:t>
              </w:r>
            </w:ins>
            <w:ins w:id="525" w:author="Seyed Ali Azimi" w:date="2023-11-01T12:37:00Z">
              <w:r>
                <w:rPr>
                  <w:rFonts w:cs="B Nazanin" w:hint="cs"/>
                  <w:rtl/>
                </w:rPr>
                <w:t xml:space="preserve"> را مشاهده میکنم.</w:t>
              </w:r>
            </w:ins>
          </w:p>
          <w:p w14:paraId="0D199B07" w14:textId="5940F68E" w:rsidR="002D0D9F" w:rsidRDefault="002D0D9F" w:rsidP="002D0D9F">
            <w:pPr>
              <w:bidi/>
              <w:rPr>
                <w:rFonts w:cs="B Nazanin"/>
                <w:rtl/>
              </w:rPr>
            </w:pPr>
            <w:ins w:id="526" w:author="Seyed Ali Azimi" w:date="2023-11-01T12:37:00Z">
              <w:r>
                <w:rPr>
                  <w:rFonts w:cs="B Nazanin" w:hint="cs"/>
                  <w:rtl/>
                </w:rPr>
                <w:t>با کلیک بر روی</w:t>
              </w:r>
            </w:ins>
            <w:ins w:id="527" w:author="Seyed Ali Azimi" w:date="2023-11-01T13:49:00Z">
              <w:r>
                <w:rPr>
                  <w:rFonts w:cs="B Nazanin" w:hint="cs"/>
                  <w:rtl/>
                </w:rPr>
                <w:t xml:space="preserve"> دکمه شرح،</w:t>
              </w:r>
            </w:ins>
            <w:ins w:id="528" w:author="Seyed Ali Azimi" w:date="2023-11-01T12:36:00Z">
              <w:r>
                <w:rPr>
                  <w:rFonts w:cs="B Nazanin" w:hint="cs"/>
                  <w:rtl/>
                </w:rPr>
                <w:t xml:space="preserve"> علت حذف را به تفکیک هر نوع مدرک و با ذکر تاریخ حذف مشاهده میکنم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56E4BA7E" w14:textId="77777777" w:rsidTr="00CA14B9">
        <w:trPr>
          <w:jc w:val="center"/>
          <w:ins w:id="529" w:author="Seyed Ali Azimi" w:date="2023-11-01T13:54:00Z"/>
          <w:trPrChange w:id="530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531" w:author="Seyed Ali Azimi" w:date="2023-11-01T15:39:00Z">
              <w:tcPr>
                <w:tcW w:w="379" w:type="pct"/>
                <w:gridSpan w:val="2"/>
              </w:tcPr>
            </w:tcPrChange>
          </w:tcPr>
          <w:p w14:paraId="565F2CF9" w14:textId="0255D182" w:rsidR="002D0D9F" w:rsidRPr="00E34683" w:rsidRDefault="002D0D9F">
            <w:pPr>
              <w:bidi/>
              <w:rPr>
                <w:ins w:id="532" w:author="Seyed Ali Azimi" w:date="2023-11-01T13:54:00Z"/>
                <w:rFonts w:cs="B Nazanin"/>
                <w:rtl/>
                <w:rPrChange w:id="533" w:author="Seyed Ali Azimi" w:date="2023-11-01T15:37:00Z">
                  <w:rPr>
                    <w:ins w:id="534" w:author="Seyed Ali Azimi" w:date="2023-11-01T13:54:00Z"/>
                    <w:rtl/>
                  </w:rPr>
                </w:rPrChange>
              </w:rPr>
              <w:pPrChange w:id="535" w:author="Seyed Ali Azimi" w:date="2023-11-01T16:35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536" w:author="Seyed Ali Azimi" w:date="2023-11-01T16:34:00Z">
              <w:r>
                <w:rPr>
                  <w:rFonts w:cs="B Nazanin" w:hint="cs"/>
                  <w:rtl/>
                </w:rPr>
                <w:lastRenderedPageBreak/>
                <w:t>در بک افیس هست</w:t>
              </w:r>
            </w:ins>
          </w:p>
        </w:tc>
        <w:tc>
          <w:tcPr>
            <w:tcW w:w="1280" w:type="pct"/>
            <w:tcPrChange w:id="537" w:author="Seyed Ali Azimi" w:date="2023-11-01T15:39:00Z">
              <w:tcPr>
                <w:tcW w:w="1683" w:type="pct"/>
                <w:gridSpan w:val="2"/>
              </w:tcPr>
            </w:tcPrChange>
          </w:tcPr>
          <w:p w14:paraId="1C4D36C8" w14:textId="062F98A1" w:rsidR="002D0D9F" w:rsidRDefault="002D0D9F" w:rsidP="002D0D9F">
            <w:pPr>
              <w:bidi/>
              <w:rPr>
                <w:ins w:id="538" w:author="Seyed Ali Azimi" w:date="2023-11-01T13:54:00Z"/>
                <w:rFonts w:cs="B Nazanin"/>
                <w:rtl/>
              </w:rPr>
            </w:pPr>
            <w:ins w:id="539" w:author="Seyed Ali Azimi" w:date="2023-11-01T13:54:00Z">
              <w:r>
                <w:rPr>
                  <w:rFonts w:cs="B Nazanin" w:hint="cs"/>
                  <w:rtl/>
                </w:rPr>
                <w:t>بعنوان کاربر سامانه میخواهم مدارک هویتی ثبت شده برای مشتری را مشاهده کنم، تا این مدارک را بنابر نیاز جهت ارائه به ارگانهای قانونی استفاده کنم.</w:t>
              </w:r>
            </w:ins>
          </w:p>
        </w:tc>
        <w:tc>
          <w:tcPr>
            <w:tcW w:w="1989" w:type="pct"/>
            <w:tcPrChange w:id="540" w:author="Seyed Ali Azimi" w:date="2023-11-01T15:39:00Z">
              <w:tcPr>
                <w:tcW w:w="2938" w:type="pct"/>
                <w:gridSpan w:val="3"/>
              </w:tcPr>
            </w:tcPrChange>
          </w:tcPr>
          <w:p w14:paraId="48E08101" w14:textId="1A190D20" w:rsidR="002D0D9F" w:rsidRDefault="002D0D9F" w:rsidP="002D0D9F">
            <w:pPr>
              <w:bidi/>
              <w:rPr>
                <w:ins w:id="541" w:author="Seyed Ali Azimi" w:date="2023-11-01T13:54:00Z"/>
                <w:rFonts w:cs="B Nazanin"/>
                <w:rtl/>
              </w:rPr>
            </w:pPr>
            <w:ins w:id="542" w:author="Seyed Ali Azimi" w:date="2023-11-01T13:54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>کاربر سامانه</w:t>
              </w:r>
              <w:r w:rsidRPr="00CF04FB">
                <w:rPr>
                  <w:rFonts w:cs="B Nazanin"/>
                  <w:rtl/>
                </w:rPr>
                <w:t xml:space="preserve"> </w:t>
              </w:r>
              <w:r>
                <w:rPr>
                  <w:rFonts w:cs="B Nazanin" w:hint="cs"/>
                  <w:rtl/>
                </w:rPr>
                <w:t xml:space="preserve">مدارک هویتی مشتری را مشاهده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کاربر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 xml:space="preserve">. 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به صفحه مدارک هویتی میروم.</w:t>
              </w:r>
            </w:ins>
          </w:p>
          <w:p w14:paraId="67C1E751" w14:textId="77777777" w:rsidR="002D0D9F" w:rsidRDefault="002D0D9F" w:rsidP="002D0D9F">
            <w:pPr>
              <w:bidi/>
              <w:rPr>
                <w:ins w:id="543" w:author="Seyed Ali Azimi" w:date="2023-11-01T13:54:00Z"/>
                <w:rFonts w:cs="B Nazanin"/>
                <w:rtl/>
              </w:rPr>
            </w:pPr>
            <w:ins w:id="544" w:author="Seyed Ali Azimi" w:date="2023-11-01T13:54:00Z">
              <w:r>
                <w:rPr>
                  <w:rFonts w:cs="B Nazanin" w:hint="cs"/>
                  <w:rtl/>
                </w:rPr>
                <w:t>شخص مورد نظر را جستجو میکنم.</w:t>
              </w:r>
            </w:ins>
          </w:p>
          <w:p w14:paraId="14D3F41B" w14:textId="77777777" w:rsidR="002D0D9F" w:rsidRDefault="002D0D9F" w:rsidP="002D0D9F">
            <w:pPr>
              <w:bidi/>
              <w:rPr>
                <w:ins w:id="545" w:author="Seyed Ali Azimi" w:date="2023-11-01T13:54:00Z"/>
                <w:rFonts w:cs="B Nazanin"/>
                <w:rtl/>
              </w:rPr>
            </w:pPr>
            <w:ins w:id="546" w:author="Seyed Ali Azimi" w:date="2023-11-01T13:54:00Z">
              <w:r>
                <w:rPr>
                  <w:rFonts w:cs="B Nazanin" w:hint="cs"/>
                  <w:rtl/>
                </w:rPr>
                <w:t>لیست مدارک هویتی او را میبینم.</w:t>
              </w:r>
            </w:ins>
          </w:p>
          <w:p w14:paraId="593B66D4" w14:textId="07BD2CAE" w:rsidR="002D0D9F" w:rsidRPr="00CF04FB" w:rsidRDefault="002D0D9F" w:rsidP="002D0D9F">
            <w:pPr>
              <w:bidi/>
              <w:rPr>
                <w:ins w:id="547" w:author="Seyed Ali Azimi" w:date="2023-11-01T13:54:00Z"/>
                <w:rStyle w:val="Strong"/>
                <w:rFonts w:cs="B Nazanin"/>
                <w:rtl/>
              </w:rPr>
            </w:pPr>
            <w:ins w:id="548" w:author="Seyed Ali Azimi" w:date="2023-11-01T13:54:00Z">
              <w:r>
                <w:rPr>
                  <w:rFonts w:cs="B Nazanin" w:hint="cs"/>
                  <w:rtl/>
                </w:rPr>
                <w:t xml:space="preserve">برای یک مدارک هویتی خاص دکمه مشاهده را میزنم. 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 xml:space="preserve">سامانه </w:t>
              </w:r>
            </w:ins>
            <w:ins w:id="549" w:author="Seyed Ali Azimi" w:date="2023-11-01T13:55:00Z">
              <w:r>
                <w:rPr>
                  <w:rFonts w:cs="B Nazanin" w:hint="cs"/>
                  <w:rtl/>
                </w:rPr>
                <w:t>تصویر مدرک مورد نظر را برای من نمایش میدهد</w:t>
              </w:r>
            </w:ins>
            <w:ins w:id="550" w:author="Seyed Ali Azimi" w:date="2023-11-01T13:54:00Z">
              <w:r>
                <w:rPr>
                  <w:rFonts w:cs="B Nazanin" w:hint="cs"/>
                  <w:rtl/>
                </w:rPr>
                <w:t>.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1532FE33" w14:textId="77777777" w:rsidTr="00CA14B9">
        <w:trPr>
          <w:jc w:val="center"/>
          <w:ins w:id="551" w:author="Seyed Ali Azimi" w:date="2023-11-01T13:55:00Z"/>
          <w:trPrChange w:id="552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553" w:author="Seyed Ali Azimi" w:date="2023-11-01T15:39:00Z">
              <w:tcPr>
                <w:tcW w:w="379" w:type="pct"/>
                <w:gridSpan w:val="2"/>
              </w:tcPr>
            </w:tcPrChange>
          </w:tcPr>
          <w:p w14:paraId="66774243" w14:textId="35A9948D" w:rsidR="002D0D9F" w:rsidRPr="00E34683" w:rsidRDefault="002D0D9F">
            <w:pPr>
              <w:bidi/>
              <w:rPr>
                <w:ins w:id="554" w:author="Seyed Ali Azimi" w:date="2023-11-01T13:55:00Z"/>
                <w:rFonts w:cs="B Nazanin"/>
                <w:rtl/>
                <w:rPrChange w:id="555" w:author="Seyed Ali Azimi" w:date="2023-11-01T15:37:00Z">
                  <w:rPr>
                    <w:ins w:id="556" w:author="Seyed Ali Azimi" w:date="2023-11-01T13:55:00Z"/>
                    <w:rtl/>
                  </w:rPr>
                </w:rPrChange>
              </w:rPr>
              <w:pPrChange w:id="557" w:author="Seyed Ali Azimi" w:date="2023-11-01T16:34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558" w:author="Seyed Ali Azimi" w:date="2023-11-01T16:34:00Z">
              <w:r w:rsidRPr="009137EF">
                <w:rPr>
                  <w:rFonts w:cs="B Nazanin" w:hint="eastAsia"/>
                  <w:highlight w:val="yellow"/>
                  <w:rtl/>
                  <w:rPrChange w:id="559" w:author="Seyed Ali Azimi" w:date="2023-11-01T16:34:00Z">
                    <w:rPr>
                      <w:rFonts w:cs="B Nazanin" w:hint="eastAsia"/>
                      <w:rtl/>
                    </w:rPr>
                  </w:rPrChange>
                </w:rPr>
                <w:t>در</w:t>
              </w:r>
              <w:r w:rsidRPr="009137EF">
                <w:rPr>
                  <w:rFonts w:cs="B Nazanin"/>
                  <w:highlight w:val="yellow"/>
                  <w:rtl/>
                  <w:rPrChange w:id="560" w:author="Seyed Ali Azimi" w:date="2023-11-01T16:34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9137EF">
                <w:rPr>
                  <w:rFonts w:cs="B Nazanin" w:hint="eastAsia"/>
                  <w:highlight w:val="yellow"/>
                  <w:rtl/>
                  <w:rPrChange w:id="561" w:author="Seyed Ali Azimi" w:date="2023-11-01T16:34:00Z">
                    <w:rPr>
                      <w:rFonts w:cs="B Nazanin" w:hint="eastAsia"/>
                      <w:rtl/>
                    </w:rPr>
                  </w:rPrChange>
                </w:rPr>
                <w:t>آنلا</w:t>
              </w:r>
              <w:r w:rsidRPr="009137EF">
                <w:rPr>
                  <w:rFonts w:cs="B Nazanin" w:hint="cs"/>
                  <w:highlight w:val="yellow"/>
                  <w:rtl/>
                  <w:rPrChange w:id="562" w:author="Seyed Ali Azimi" w:date="2023-11-01T16:34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9137EF">
                <w:rPr>
                  <w:rFonts w:cs="B Nazanin" w:hint="eastAsia"/>
                  <w:highlight w:val="yellow"/>
                  <w:rtl/>
                  <w:rPrChange w:id="563" w:author="Seyed Ali Azimi" w:date="2023-11-01T16:34:00Z">
                    <w:rPr>
                      <w:rFonts w:cs="B Nazanin" w:hint="eastAsia"/>
                      <w:rtl/>
                    </w:rPr>
                  </w:rPrChange>
                </w:rPr>
                <w:t>ن</w:t>
              </w:r>
              <w:r w:rsidRPr="009137EF">
                <w:rPr>
                  <w:rFonts w:cs="B Nazanin"/>
                  <w:highlight w:val="yellow"/>
                  <w:rtl/>
                  <w:rPrChange w:id="564" w:author="Seyed Ali Azimi" w:date="2023-11-01T16:34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9137EF">
                <w:rPr>
                  <w:rFonts w:cs="B Nazanin" w:hint="eastAsia"/>
                  <w:highlight w:val="yellow"/>
                  <w:rtl/>
                  <w:rPrChange w:id="565" w:author="Seyed Ali Azimi" w:date="2023-11-01T16:34:00Z">
                    <w:rPr>
                      <w:rFonts w:cs="B Nazanin" w:hint="eastAsia"/>
                      <w:rtl/>
                    </w:rPr>
                  </w:rPrChange>
                </w:rPr>
                <w:t>نم</w:t>
              </w:r>
              <w:r w:rsidRPr="009137EF">
                <w:rPr>
                  <w:rFonts w:cs="B Nazanin" w:hint="cs"/>
                  <w:highlight w:val="yellow"/>
                  <w:rtl/>
                  <w:rPrChange w:id="566" w:author="Seyed Ali Azimi" w:date="2023-11-01T16:34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9137EF">
                <w:rPr>
                  <w:rFonts w:cs="B Nazanin" w:hint="eastAsia"/>
                  <w:highlight w:val="yellow"/>
                  <w:rtl/>
                  <w:rPrChange w:id="567" w:author="Seyed Ali Azimi" w:date="2023-11-01T16:34:00Z">
                    <w:rPr>
                      <w:rFonts w:cs="B Nazanin" w:hint="eastAsia"/>
                      <w:rtl/>
                    </w:rPr>
                  </w:rPrChange>
                </w:rPr>
                <w:t>دانم</w:t>
              </w:r>
            </w:ins>
            <w:ins w:id="568" w:author="Seyed Ali Azimi" w:date="2023-11-01T17:49:00Z">
              <w:r w:rsidR="000D78C0">
                <w:rPr>
                  <w:rFonts w:cs="B Nazanin"/>
                </w:rPr>
                <w:t xml:space="preserve"> --- p low </w:t>
              </w:r>
            </w:ins>
          </w:p>
        </w:tc>
        <w:tc>
          <w:tcPr>
            <w:tcW w:w="1280" w:type="pct"/>
            <w:tcPrChange w:id="569" w:author="Seyed Ali Azimi" w:date="2023-11-01T15:39:00Z">
              <w:tcPr>
                <w:tcW w:w="1683" w:type="pct"/>
                <w:gridSpan w:val="2"/>
              </w:tcPr>
            </w:tcPrChange>
          </w:tcPr>
          <w:p w14:paraId="0835FE40" w14:textId="425D5800" w:rsidR="002D0D9F" w:rsidRDefault="002D0D9F" w:rsidP="002D0D9F">
            <w:pPr>
              <w:bidi/>
              <w:rPr>
                <w:ins w:id="570" w:author="Seyed Ali Azimi" w:date="2023-11-01T13:55:00Z"/>
                <w:rFonts w:cs="B Nazanin"/>
                <w:rtl/>
              </w:rPr>
            </w:pPr>
            <w:ins w:id="571" w:author="Seyed Ali Azimi" w:date="2023-11-01T13:55:00Z">
              <w:r>
                <w:rPr>
                  <w:rFonts w:cs="B Nazanin" w:hint="cs"/>
                  <w:rtl/>
                </w:rPr>
                <w:t>بعنوان مشتری میخواهم مدارک هویتی ثبت شده برای خودم را مشاهده کنم، تا این اطلاع داشته باشم چه مدرکی و با چه کیفیتی در سامانه آ</w:t>
              </w:r>
            </w:ins>
            <w:ins w:id="572" w:author="Seyed Ali Azimi" w:date="2023-11-01T13:56:00Z">
              <w:r>
                <w:rPr>
                  <w:rFonts w:cs="B Nazanin" w:hint="cs"/>
                  <w:rtl/>
                </w:rPr>
                <w:t>پلود شده است</w:t>
              </w:r>
            </w:ins>
            <w:ins w:id="573" w:author="Seyed Ali Azimi" w:date="2023-11-01T13:55:00Z">
              <w:r>
                <w:rPr>
                  <w:rFonts w:cs="B Nazanin" w:hint="cs"/>
                  <w:rtl/>
                </w:rPr>
                <w:t>.</w:t>
              </w:r>
            </w:ins>
          </w:p>
        </w:tc>
        <w:tc>
          <w:tcPr>
            <w:tcW w:w="1989" w:type="pct"/>
            <w:tcPrChange w:id="574" w:author="Seyed Ali Azimi" w:date="2023-11-01T15:39:00Z">
              <w:tcPr>
                <w:tcW w:w="2938" w:type="pct"/>
                <w:gridSpan w:val="3"/>
              </w:tcPr>
            </w:tcPrChange>
          </w:tcPr>
          <w:p w14:paraId="53810D65" w14:textId="7B95BDBC" w:rsidR="002D0D9F" w:rsidRDefault="002D0D9F" w:rsidP="002D0D9F">
            <w:pPr>
              <w:bidi/>
              <w:rPr>
                <w:ins w:id="575" w:author="Seyed Ali Azimi" w:date="2023-11-01T13:56:00Z"/>
                <w:rFonts w:cs="B Nazanin"/>
                <w:rtl/>
              </w:rPr>
            </w:pPr>
            <w:ins w:id="576" w:author="Seyed Ali Azimi" w:date="2023-11-01T13:56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>مشتری</w:t>
              </w:r>
              <w:r w:rsidRPr="00CF04FB">
                <w:rPr>
                  <w:rFonts w:cs="B Nazanin"/>
                  <w:rtl/>
                </w:rPr>
                <w:t xml:space="preserve"> </w:t>
              </w:r>
              <w:r>
                <w:rPr>
                  <w:rFonts w:cs="B Nazanin" w:hint="cs"/>
                  <w:rtl/>
                </w:rPr>
                <w:t xml:space="preserve">مدارک هویتی خود را مشاهده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مشتری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>.</w:t>
              </w:r>
            </w:ins>
          </w:p>
          <w:p w14:paraId="18EBCB90" w14:textId="77777777" w:rsidR="002D0D9F" w:rsidRDefault="002D0D9F" w:rsidP="002D0D9F">
            <w:pPr>
              <w:bidi/>
              <w:rPr>
                <w:ins w:id="577" w:author="Seyed Ali Azimi" w:date="2023-11-01T13:56:00Z"/>
                <w:rFonts w:cs="B Nazanin"/>
                <w:rtl/>
              </w:rPr>
            </w:pPr>
            <w:ins w:id="578" w:author="Seyed Ali Azimi" w:date="2023-11-01T13:56:00Z">
              <w:r>
                <w:rPr>
                  <w:rFonts w:cs="B Nazanin" w:hint="cs"/>
                  <w:rtl/>
                </w:rPr>
                <w:t>به صفحه مدارک هویتی خودم میروم.</w:t>
              </w:r>
            </w:ins>
          </w:p>
          <w:p w14:paraId="1A67A509" w14:textId="106FF595" w:rsidR="002D0D9F" w:rsidRPr="00CF04FB" w:rsidRDefault="002D0D9F" w:rsidP="002D0D9F">
            <w:pPr>
              <w:bidi/>
              <w:rPr>
                <w:ins w:id="579" w:author="Seyed Ali Azimi" w:date="2023-11-01T13:55:00Z"/>
                <w:rStyle w:val="Strong"/>
                <w:rFonts w:cs="B Nazanin"/>
                <w:rtl/>
              </w:rPr>
            </w:pPr>
            <w:ins w:id="580" w:author="Seyed Ali Azimi" w:date="2023-11-01T13:56:00Z">
              <w:r>
                <w:rPr>
                  <w:rFonts w:cs="B Nazanin" w:hint="cs"/>
                  <w:rtl/>
                </w:rPr>
                <w:t>لیست مدارک هویتی خودم را میبینم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 xml:space="preserve">برای یک مدرک هویتی مشخص دکمه مشاهده را میزنم. 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سامانه تصویر مدرک مورد نظر را برای من نمایش میدهد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53B5FA04" w14:textId="054EC7AC" w:rsidTr="00CA14B9">
        <w:trPr>
          <w:jc w:val="center"/>
          <w:trPrChange w:id="581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582" w:author="Seyed Ali Azimi" w:date="2023-11-01T15:39:00Z">
              <w:tcPr>
                <w:tcW w:w="379" w:type="pct"/>
                <w:gridSpan w:val="2"/>
              </w:tcPr>
            </w:tcPrChange>
          </w:tcPr>
          <w:p w14:paraId="027A7B10" w14:textId="77777777" w:rsidR="002D0D9F" w:rsidRDefault="002D0D9F" w:rsidP="002D0D9F">
            <w:pPr>
              <w:bidi/>
              <w:rPr>
                <w:ins w:id="583" w:author="Seyed Ali Azimi" w:date="2023-11-01T16:34:00Z"/>
                <w:rFonts w:cs="B Nazanin"/>
                <w:rtl/>
              </w:rPr>
            </w:pPr>
            <w:ins w:id="584" w:author="Seyed Ali Azimi" w:date="2023-11-01T16:34:00Z">
              <w:r>
                <w:rPr>
                  <w:rFonts w:cs="B Nazanin" w:hint="cs"/>
                  <w:rtl/>
                </w:rPr>
                <w:t xml:space="preserve">در بک آفیس هست </w:t>
              </w:r>
            </w:ins>
          </w:p>
          <w:p w14:paraId="5415FB44" w14:textId="77777777" w:rsidR="002D0D9F" w:rsidRPr="00E34683" w:rsidRDefault="002D0D9F">
            <w:pPr>
              <w:bidi/>
              <w:jc w:val="right"/>
              <w:rPr>
                <w:rFonts w:cs="B Nazanin"/>
                <w:rtl/>
                <w:rPrChange w:id="585" w:author="Seyed Ali Azimi" w:date="2023-11-01T15:37:00Z">
                  <w:rPr>
                    <w:rtl/>
                  </w:rPr>
                </w:rPrChange>
              </w:rPr>
              <w:pPrChange w:id="586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587" w:author="Seyed Ali Azimi" w:date="2023-11-01T15:39:00Z">
              <w:tcPr>
                <w:tcW w:w="2016" w:type="pct"/>
                <w:gridSpan w:val="3"/>
              </w:tcPr>
            </w:tcPrChange>
          </w:tcPr>
          <w:p w14:paraId="169761B8" w14:textId="45B88D6A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 مدارک هویتی ثبت شده برای مشتری را دانلود کنم، تا این مدارک را بنابر نیاز جهت ارائه به ارگانهای قانونی استفاده کنم.</w:t>
            </w:r>
          </w:p>
        </w:tc>
        <w:tc>
          <w:tcPr>
            <w:tcW w:w="1989" w:type="pct"/>
            <w:tcPrChange w:id="588" w:author="Seyed Ali Azimi" w:date="2023-11-01T15:39:00Z">
              <w:tcPr>
                <w:tcW w:w="2605" w:type="pct"/>
                <w:gridSpan w:val="2"/>
              </w:tcPr>
            </w:tcPrChange>
          </w:tcPr>
          <w:p w14:paraId="4220D7A2" w14:textId="0080F894" w:rsidR="002D0D9F" w:rsidRDefault="002D0D9F" w:rsidP="002D0D9F">
            <w:pPr>
              <w:bidi/>
              <w:rPr>
                <w:ins w:id="589" w:author="Seyed Ali Azimi" w:date="2023-11-01T13:46:00Z"/>
                <w:rFonts w:cs="B Nazanin"/>
                <w:rtl/>
              </w:rPr>
            </w:pPr>
            <w:ins w:id="590" w:author="Seyed Ali Azimi" w:date="2023-11-01T13:46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>کاربر سامانه</w:t>
              </w:r>
              <w:r w:rsidRPr="00CF04FB">
                <w:rPr>
                  <w:rFonts w:cs="B Nazanin"/>
                  <w:rtl/>
                </w:rPr>
                <w:t xml:space="preserve"> </w:t>
              </w:r>
              <w:r>
                <w:rPr>
                  <w:rFonts w:cs="B Nazanin" w:hint="cs"/>
                  <w:rtl/>
                </w:rPr>
                <w:t xml:space="preserve">مدارک هویتی </w:t>
              </w:r>
            </w:ins>
            <w:ins w:id="591" w:author="Seyed Ali Azimi" w:date="2023-11-01T13:47:00Z">
              <w:r>
                <w:rPr>
                  <w:rFonts w:cs="B Nazanin" w:hint="cs"/>
                  <w:rtl/>
                </w:rPr>
                <w:t>مشتری</w:t>
              </w:r>
            </w:ins>
            <w:ins w:id="592" w:author="Seyed Ali Azimi" w:date="2023-11-01T13:46:00Z">
              <w:r>
                <w:rPr>
                  <w:rFonts w:cs="B Nazanin" w:hint="cs"/>
                  <w:rtl/>
                </w:rPr>
                <w:t xml:space="preserve"> را </w:t>
              </w:r>
            </w:ins>
            <w:ins w:id="593" w:author="Seyed Ali Azimi" w:date="2023-11-01T13:47:00Z">
              <w:r>
                <w:rPr>
                  <w:rFonts w:cs="B Nazanin" w:hint="cs"/>
                  <w:rtl/>
                </w:rPr>
                <w:t xml:space="preserve">دانلود </w:t>
              </w:r>
            </w:ins>
            <w:ins w:id="594" w:author="Seyed Ali Azimi" w:date="2023-11-01T13:46:00Z"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کاربر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 xml:space="preserve">. 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به صفحه مدارک هویتی میروم.</w:t>
              </w:r>
            </w:ins>
          </w:p>
          <w:p w14:paraId="00FD4702" w14:textId="77777777" w:rsidR="002D0D9F" w:rsidRDefault="002D0D9F" w:rsidP="002D0D9F">
            <w:pPr>
              <w:bidi/>
              <w:rPr>
                <w:ins w:id="595" w:author="Seyed Ali Azimi" w:date="2023-11-01T13:48:00Z"/>
                <w:rFonts w:cs="B Nazanin"/>
                <w:rtl/>
              </w:rPr>
            </w:pPr>
            <w:ins w:id="596" w:author="Seyed Ali Azimi" w:date="2023-11-01T13:46:00Z">
              <w:r>
                <w:rPr>
                  <w:rFonts w:cs="B Nazanin" w:hint="cs"/>
                  <w:rtl/>
                </w:rPr>
                <w:t>شخص مورد نظر را جستجو میکنم.</w:t>
              </w:r>
            </w:ins>
          </w:p>
          <w:p w14:paraId="210BC65A" w14:textId="2BF49492" w:rsidR="002D0D9F" w:rsidRDefault="002D0D9F" w:rsidP="002D0D9F">
            <w:pPr>
              <w:bidi/>
              <w:rPr>
                <w:ins w:id="597" w:author="Seyed Ali Azimi" w:date="2023-11-01T13:46:00Z"/>
                <w:rFonts w:cs="B Nazanin"/>
                <w:rtl/>
              </w:rPr>
            </w:pPr>
            <w:ins w:id="598" w:author="Seyed Ali Azimi" w:date="2023-11-01T13:48:00Z">
              <w:r>
                <w:rPr>
                  <w:rFonts w:cs="B Nazanin" w:hint="cs"/>
                  <w:rtl/>
                </w:rPr>
                <w:t>لیست مدارک هویتی او را میبینم.</w:t>
              </w:r>
            </w:ins>
          </w:p>
          <w:p w14:paraId="5D19D936" w14:textId="14D6C59F" w:rsidR="002D0D9F" w:rsidRDefault="002D0D9F" w:rsidP="002D0D9F">
            <w:pPr>
              <w:bidi/>
              <w:rPr>
                <w:ins w:id="599" w:author="Seyed Ali Azimi" w:date="2023-11-01T13:50:00Z"/>
                <w:rFonts w:cs="B Nazanin"/>
                <w:rtl/>
              </w:rPr>
            </w:pPr>
            <w:ins w:id="600" w:author="Seyed Ali Azimi" w:date="2023-11-01T13:48:00Z">
              <w:r>
                <w:rPr>
                  <w:rFonts w:cs="B Nazanin" w:hint="cs"/>
                  <w:rtl/>
                </w:rPr>
                <w:t xml:space="preserve">برای یک </w:t>
              </w:r>
            </w:ins>
            <w:ins w:id="601" w:author="Seyed Ali Azimi" w:date="2023-11-01T13:46:00Z">
              <w:r>
                <w:rPr>
                  <w:rFonts w:cs="B Nazanin" w:hint="cs"/>
                  <w:rtl/>
                </w:rPr>
                <w:t xml:space="preserve">مدارک هویتی </w:t>
              </w:r>
            </w:ins>
            <w:ins w:id="602" w:author="Seyed Ali Azimi" w:date="2023-11-01T13:48:00Z">
              <w:r>
                <w:rPr>
                  <w:rFonts w:cs="B Nazanin" w:hint="cs"/>
                  <w:rtl/>
                </w:rPr>
                <w:t xml:space="preserve">خاص دکمه </w:t>
              </w:r>
            </w:ins>
            <w:ins w:id="603" w:author="Seyed Ali Azimi" w:date="2023-11-01T13:50:00Z">
              <w:r>
                <w:rPr>
                  <w:rFonts w:cs="B Nazanin" w:hint="cs"/>
                  <w:rtl/>
                </w:rPr>
                <w:t>دانلود</w:t>
              </w:r>
            </w:ins>
            <w:ins w:id="604" w:author="Seyed Ali Azimi" w:date="2023-11-01T13:46:00Z">
              <w:r>
                <w:rPr>
                  <w:rFonts w:cs="B Nazanin" w:hint="cs"/>
                  <w:rtl/>
                </w:rPr>
                <w:t xml:space="preserve"> را میزنم. 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</w:ins>
            <w:ins w:id="605" w:author="Seyed Ali Azimi" w:date="2023-11-01T13:50:00Z">
              <w:r>
                <w:rPr>
                  <w:rFonts w:cs="B Nazanin" w:hint="cs"/>
                  <w:rtl/>
                </w:rPr>
                <w:t>سامانه آدرس ذخیره فا</w:t>
              </w:r>
            </w:ins>
            <w:ins w:id="606" w:author="Seyed Ali Azimi" w:date="2023-11-01T13:52:00Z">
              <w:r>
                <w:rPr>
                  <w:rFonts w:cs="B Nazanin" w:hint="cs"/>
                  <w:rtl/>
                </w:rPr>
                <w:t>ی</w:t>
              </w:r>
            </w:ins>
            <w:ins w:id="607" w:author="Seyed Ali Azimi" w:date="2023-11-01T13:50:00Z">
              <w:r>
                <w:rPr>
                  <w:rFonts w:cs="B Nazanin" w:hint="cs"/>
                  <w:rtl/>
                </w:rPr>
                <w:t>ل را از من سوال میکند.</w:t>
              </w:r>
            </w:ins>
          </w:p>
          <w:p w14:paraId="42C9A2A3" w14:textId="77777777" w:rsidR="002D0D9F" w:rsidRDefault="002D0D9F" w:rsidP="002D0D9F">
            <w:pPr>
              <w:bidi/>
              <w:rPr>
                <w:ins w:id="608" w:author="Seyed Ali Azimi" w:date="2023-11-01T13:51:00Z"/>
                <w:rFonts w:cs="B Nazanin"/>
                <w:rtl/>
              </w:rPr>
            </w:pPr>
            <w:ins w:id="609" w:author="Seyed Ali Azimi" w:date="2023-11-01T13:50:00Z">
              <w:r>
                <w:rPr>
                  <w:rFonts w:cs="B Nazanin" w:hint="cs"/>
                  <w:rtl/>
                </w:rPr>
                <w:t>یک مسیر انتخ</w:t>
              </w:r>
            </w:ins>
            <w:ins w:id="610" w:author="Seyed Ali Azimi" w:date="2023-11-01T13:51:00Z">
              <w:r>
                <w:rPr>
                  <w:rFonts w:cs="B Nazanin" w:hint="cs"/>
                  <w:rtl/>
                </w:rPr>
                <w:t xml:space="preserve">اب میکنم و دکمه </w:t>
              </w:r>
              <w:r>
                <w:rPr>
                  <w:rFonts w:cs="B Nazanin"/>
                </w:rPr>
                <w:t>save</w:t>
              </w:r>
              <w:r>
                <w:rPr>
                  <w:rFonts w:cs="B Nazanin" w:hint="cs"/>
                  <w:rtl/>
                </w:rPr>
                <w:t xml:space="preserve"> را میزنم.</w:t>
              </w:r>
            </w:ins>
          </w:p>
          <w:p w14:paraId="3A4ED31F" w14:textId="692005F3" w:rsidR="002D0D9F" w:rsidRDefault="002D0D9F" w:rsidP="002D0D9F">
            <w:pPr>
              <w:bidi/>
              <w:rPr>
                <w:rFonts w:cs="B Nazanin"/>
                <w:rtl/>
              </w:rPr>
            </w:pPr>
            <w:ins w:id="611" w:author="Seyed Ali Azimi" w:date="2023-11-01T13:51:00Z">
              <w:r>
                <w:rPr>
                  <w:rFonts w:cs="B Nazanin" w:hint="cs"/>
                  <w:rtl/>
                </w:rPr>
                <w:t>دانلود فایل آغاز میشود.</w:t>
              </w:r>
            </w:ins>
            <w:ins w:id="612" w:author="Seyed Ali Azimi" w:date="2023-11-01T13:46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0062EC0C" w14:textId="7D062A98" w:rsidTr="00CA14B9">
        <w:trPr>
          <w:jc w:val="center"/>
          <w:trPrChange w:id="613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614" w:author="Seyed Ali Azimi" w:date="2023-11-01T15:39:00Z">
              <w:tcPr>
                <w:tcW w:w="379" w:type="pct"/>
                <w:gridSpan w:val="2"/>
              </w:tcPr>
            </w:tcPrChange>
          </w:tcPr>
          <w:p w14:paraId="54E48869" w14:textId="77777777" w:rsidR="002D0D9F" w:rsidRDefault="002D0D9F">
            <w:pPr>
              <w:bidi/>
              <w:rPr>
                <w:ins w:id="615" w:author="Seyed Ali Azimi" w:date="2023-11-01T16:34:00Z"/>
                <w:rFonts w:cs="B Nazanin"/>
                <w:rtl/>
              </w:rPr>
              <w:pPrChange w:id="616" w:author="Seyed Ali Azimi" w:date="2023-11-01T16:34:00Z">
                <w:pPr>
                  <w:bidi/>
                  <w:jc w:val="right"/>
                </w:pPr>
              </w:pPrChange>
            </w:pPr>
            <w:ins w:id="617" w:author="Seyed Ali Azimi" w:date="2023-11-01T16:34:00Z">
              <w:r>
                <w:rPr>
                  <w:rFonts w:cs="B Nazanin" w:hint="cs"/>
                  <w:rtl/>
                </w:rPr>
                <w:lastRenderedPageBreak/>
                <w:t xml:space="preserve">در بک آفیس هست </w:t>
              </w:r>
            </w:ins>
          </w:p>
          <w:p w14:paraId="706AC975" w14:textId="77777777" w:rsidR="002D0D9F" w:rsidRDefault="002D0D9F">
            <w:pPr>
              <w:bidi/>
              <w:rPr>
                <w:ins w:id="618" w:author="Seyed Ali Azimi" w:date="2023-11-01T17:49:00Z"/>
                <w:rFonts w:cs="B Nazanin"/>
              </w:rPr>
            </w:pPr>
            <w:ins w:id="619" w:author="Seyed Ali Azimi" w:date="2023-11-01T16:34:00Z">
              <w:r w:rsidRPr="00C24310">
                <w:rPr>
                  <w:rFonts w:cs="B Nazanin" w:hint="eastAsia"/>
                  <w:highlight w:val="yellow"/>
                  <w:rtl/>
                  <w:rPrChange w:id="620" w:author="Seyed Ali Azimi" w:date="2023-11-01T16:34:00Z">
                    <w:rPr>
                      <w:rFonts w:cs="B Nazanin" w:hint="eastAsia"/>
                      <w:rtl/>
                    </w:rPr>
                  </w:rPrChange>
                </w:rPr>
                <w:t>در</w:t>
              </w:r>
              <w:r w:rsidRPr="00C24310">
                <w:rPr>
                  <w:rFonts w:cs="B Nazanin"/>
                  <w:highlight w:val="yellow"/>
                  <w:rtl/>
                  <w:rPrChange w:id="621" w:author="Seyed Ali Azimi" w:date="2023-11-01T16:34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C24310">
                <w:rPr>
                  <w:rFonts w:cs="B Nazanin" w:hint="eastAsia"/>
                  <w:highlight w:val="yellow"/>
                  <w:rtl/>
                  <w:rPrChange w:id="622" w:author="Seyed Ali Azimi" w:date="2023-11-01T16:34:00Z">
                    <w:rPr>
                      <w:rFonts w:cs="B Nazanin" w:hint="eastAsia"/>
                      <w:rtl/>
                    </w:rPr>
                  </w:rPrChange>
                </w:rPr>
                <w:t>آنلا</w:t>
              </w:r>
              <w:r w:rsidRPr="00C24310">
                <w:rPr>
                  <w:rFonts w:cs="B Nazanin" w:hint="cs"/>
                  <w:highlight w:val="yellow"/>
                  <w:rtl/>
                  <w:rPrChange w:id="623" w:author="Seyed Ali Azimi" w:date="2023-11-01T16:34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C24310">
                <w:rPr>
                  <w:rFonts w:cs="B Nazanin" w:hint="eastAsia"/>
                  <w:highlight w:val="yellow"/>
                  <w:rtl/>
                  <w:rPrChange w:id="624" w:author="Seyed Ali Azimi" w:date="2023-11-01T16:34:00Z">
                    <w:rPr>
                      <w:rFonts w:cs="B Nazanin" w:hint="eastAsia"/>
                      <w:rtl/>
                    </w:rPr>
                  </w:rPrChange>
                </w:rPr>
                <w:t>ن</w:t>
              </w:r>
              <w:r w:rsidRPr="00C24310">
                <w:rPr>
                  <w:rFonts w:cs="B Nazanin"/>
                  <w:highlight w:val="yellow"/>
                  <w:rtl/>
                  <w:rPrChange w:id="625" w:author="Seyed Ali Azimi" w:date="2023-11-01T16:34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C24310">
                <w:rPr>
                  <w:rFonts w:cs="B Nazanin" w:hint="eastAsia"/>
                  <w:highlight w:val="yellow"/>
                  <w:rtl/>
                  <w:rPrChange w:id="626" w:author="Seyed Ali Azimi" w:date="2023-11-01T16:34:00Z">
                    <w:rPr>
                      <w:rFonts w:cs="B Nazanin" w:hint="eastAsia"/>
                      <w:rtl/>
                    </w:rPr>
                  </w:rPrChange>
                </w:rPr>
                <w:t>نم</w:t>
              </w:r>
              <w:r w:rsidRPr="00C24310">
                <w:rPr>
                  <w:rFonts w:cs="B Nazanin" w:hint="cs"/>
                  <w:highlight w:val="yellow"/>
                  <w:rtl/>
                  <w:rPrChange w:id="627" w:author="Seyed Ali Azimi" w:date="2023-11-01T16:34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C24310">
                <w:rPr>
                  <w:rFonts w:cs="B Nazanin" w:hint="eastAsia"/>
                  <w:highlight w:val="yellow"/>
                  <w:rtl/>
                  <w:rPrChange w:id="628" w:author="Seyed Ali Azimi" w:date="2023-11-01T16:34:00Z">
                    <w:rPr>
                      <w:rFonts w:cs="B Nazanin" w:hint="eastAsia"/>
                      <w:rtl/>
                    </w:rPr>
                  </w:rPrChange>
                </w:rPr>
                <w:t>دانم</w:t>
              </w:r>
            </w:ins>
          </w:p>
          <w:p w14:paraId="0B9E4DAE" w14:textId="77777777" w:rsidR="000D78C0" w:rsidRDefault="000D78C0" w:rsidP="000D78C0">
            <w:pPr>
              <w:bidi/>
              <w:rPr>
                <w:ins w:id="629" w:author="Seyed Ali Azimi" w:date="2023-11-01T17:49:00Z"/>
                <w:rFonts w:cs="B Nazanin"/>
              </w:rPr>
            </w:pPr>
          </w:p>
          <w:p w14:paraId="26D5C53D" w14:textId="5316CE99" w:rsidR="000D78C0" w:rsidRPr="00E34683" w:rsidRDefault="000D78C0">
            <w:pPr>
              <w:bidi/>
              <w:rPr>
                <w:rFonts w:cs="B Nazanin"/>
                <w:rtl/>
                <w:rPrChange w:id="630" w:author="Seyed Ali Azimi" w:date="2023-11-01T15:37:00Z">
                  <w:rPr>
                    <w:rtl/>
                  </w:rPr>
                </w:rPrChange>
              </w:rPr>
              <w:pPrChange w:id="631" w:author="Seyed Ali Azimi" w:date="2023-11-01T17:49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632" w:author="Seyed Ali Azimi" w:date="2023-11-01T17:49:00Z">
              <w:r>
                <w:rPr>
                  <w:rFonts w:cs="B Nazanin"/>
                </w:rPr>
                <w:t>p low</w:t>
              </w:r>
            </w:ins>
          </w:p>
        </w:tc>
        <w:tc>
          <w:tcPr>
            <w:tcW w:w="1280" w:type="pct"/>
            <w:tcPrChange w:id="633" w:author="Seyed Ali Azimi" w:date="2023-11-01T15:39:00Z">
              <w:tcPr>
                <w:tcW w:w="2016" w:type="pct"/>
                <w:gridSpan w:val="3"/>
              </w:tcPr>
            </w:tcPrChange>
          </w:tcPr>
          <w:p w14:paraId="71FC8ABA" w14:textId="2FB0CAA9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مشتری میخواهم مدارک هویتی ثبت شده در سامانه را دانلود کنم، تا این مدارک را بنابر نیاز خودم در آینده استفاده کنم.</w:t>
            </w:r>
          </w:p>
        </w:tc>
        <w:tc>
          <w:tcPr>
            <w:tcW w:w="1989" w:type="pct"/>
            <w:tcPrChange w:id="634" w:author="Seyed Ali Azimi" w:date="2023-11-01T15:39:00Z">
              <w:tcPr>
                <w:tcW w:w="2605" w:type="pct"/>
                <w:gridSpan w:val="2"/>
              </w:tcPr>
            </w:tcPrChange>
          </w:tcPr>
          <w:p w14:paraId="6C69BE59" w14:textId="25E5CA38" w:rsidR="002D0D9F" w:rsidRDefault="002D0D9F" w:rsidP="002D0D9F">
            <w:pPr>
              <w:bidi/>
              <w:rPr>
                <w:ins w:id="635" w:author="Seyed Ali Azimi" w:date="2023-11-01T13:51:00Z"/>
                <w:rFonts w:cs="B Nazanin"/>
                <w:rtl/>
              </w:rPr>
            </w:pPr>
            <w:ins w:id="636" w:author="Seyed Ali Azimi" w:date="2023-11-01T13:51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>مشتری</w:t>
              </w:r>
              <w:r w:rsidRPr="00CF04FB">
                <w:rPr>
                  <w:rFonts w:cs="B Nazanin"/>
                  <w:rtl/>
                </w:rPr>
                <w:t xml:space="preserve"> </w:t>
              </w:r>
              <w:r>
                <w:rPr>
                  <w:rFonts w:cs="B Nazanin" w:hint="cs"/>
                  <w:rtl/>
                </w:rPr>
                <w:t xml:space="preserve">مدارک هویتی خود را </w:t>
              </w:r>
            </w:ins>
            <w:ins w:id="637" w:author="Seyed Ali Azimi" w:date="2023-11-01T13:52:00Z">
              <w:r>
                <w:rPr>
                  <w:rFonts w:cs="B Nazanin" w:hint="cs"/>
                  <w:rtl/>
                </w:rPr>
                <w:t>دانلود</w:t>
              </w:r>
            </w:ins>
            <w:ins w:id="638" w:author="Seyed Ali Azimi" w:date="2023-11-01T13:51:00Z"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مشتری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>.</w:t>
              </w:r>
            </w:ins>
          </w:p>
          <w:p w14:paraId="2FB85CC3" w14:textId="77777777" w:rsidR="002D0D9F" w:rsidRDefault="002D0D9F" w:rsidP="002D0D9F">
            <w:pPr>
              <w:bidi/>
              <w:rPr>
                <w:ins w:id="639" w:author="Seyed Ali Azimi" w:date="2023-11-01T13:51:00Z"/>
                <w:rFonts w:cs="B Nazanin"/>
                <w:rtl/>
              </w:rPr>
            </w:pPr>
            <w:ins w:id="640" w:author="Seyed Ali Azimi" w:date="2023-11-01T13:51:00Z">
              <w:r>
                <w:rPr>
                  <w:rFonts w:cs="B Nazanin" w:hint="cs"/>
                  <w:rtl/>
                </w:rPr>
                <w:t>به صفحه مدارک هویتی خودم میروم.</w:t>
              </w:r>
            </w:ins>
          </w:p>
          <w:p w14:paraId="2833AF83" w14:textId="77777777" w:rsidR="002D0D9F" w:rsidRDefault="002D0D9F" w:rsidP="002D0D9F">
            <w:pPr>
              <w:bidi/>
              <w:rPr>
                <w:ins w:id="641" w:author="Seyed Ali Azimi" w:date="2023-11-01T13:52:00Z"/>
                <w:rFonts w:cs="B Nazanin"/>
                <w:rtl/>
              </w:rPr>
            </w:pPr>
            <w:ins w:id="642" w:author="Seyed Ali Azimi" w:date="2023-11-01T13:51:00Z">
              <w:r>
                <w:rPr>
                  <w:rFonts w:cs="B Nazanin" w:hint="cs"/>
                  <w:rtl/>
                </w:rPr>
                <w:t>لیست مدارک هویتی خودم را میبینم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 xml:space="preserve">برای یک مدرک هویتی مشخص دکمه </w:t>
              </w:r>
            </w:ins>
            <w:ins w:id="643" w:author="Seyed Ali Azimi" w:date="2023-11-01T13:52:00Z">
              <w:r>
                <w:rPr>
                  <w:rFonts w:cs="B Nazanin" w:hint="cs"/>
                  <w:rtl/>
                </w:rPr>
                <w:t>دانلود</w:t>
              </w:r>
            </w:ins>
            <w:ins w:id="644" w:author="Seyed Ali Azimi" w:date="2023-11-01T13:51:00Z">
              <w:r>
                <w:rPr>
                  <w:rFonts w:cs="B Nazanin" w:hint="cs"/>
                  <w:rtl/>
                </w:rPr>
                <w:t xml:space="preserve"> را میزنم. 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</w:ins>
            <w:ins w:id="645" w:author="Seyed Ali Azimi" w:date="2023-11-01T13:52:00Z">
              <w:r>
                <w:rPr>
                  <w:rFonts w:cs="B Nazanin" w:hint="cs"/>
                  <w:rtl/>
                </w:rPr>
                <w:t>سامانه آدرس ذخیره فایل را از من سوال میکند.</w:t>
              </w:r>
            </w:ins>
          </w:p>
          <w:p w14:paraId="61E10E34" w14:textId="77777777" w:rsidR="002D0D9F" w:rsidRDefault="002D0D9F" w:rsidP="002D0D9F">
            <w:pPr>
              <w:bidi/>
              <w:rPr>
                <w:ins w:id="646" w:author="Seyed Ali Azimi" w:date="2023-11-01T13:52:00Z"/>
                <w:rFonts w:cs="B Nazanin"/>
                <w:rtl/>
              </w:rPr>
            </w:pPr>
            <w:ins w:id="647" w:author="Seyed Ali Azimi" w:date="2023-11-01T13:52:00Z">
              <w:r>
                <w:rPr>
                  <w:rFonts w:cs="B Nazanin" w:hint="cs"/>
                  <w:rtl/>
                </w:rPr>
                <w:t xml:space="preserve">یک مسیر انتخاب میکنم و دکمه </w:t>
              </w:r>
              <w:r>
                <w:rPr>
                  <w:rFonts w:cs="B Nazanin"/>
                </w:rPr>
                <w:t>save</w:t>
              </w:r>
              <w:r>
                <w:rPr>
                  <w:rFonts w:cs="B Nazanin" w:hint="cs"/>
                  <w:rtl/>
                </w:rPr>
                <w:t xml:space="preserve"> را میزنم.</w:t>
              </w:r>
            </w:ins>
          </w:p>
          <w:p w14:paraId="709CFD5B" w14:textId="766ED991" w:rsidR="002D0D9F" w:rsidRDefault="002D0D9F" w:rsidP="002D0D9F">
            <w:pPr>
              <w:bidi/>
              <w:rPr>
                <w:rFonts w:cs="B Nazanin"/>
                <w:rtl/>
              </w:rPr>
            </w:pPr>
            <w:ins w:id="648" w:author="Seyed Ali Azimi" w:date="2023-11-01T13:52:00Z">
              <w:r>
                <w:rPr>
                  <w:rFonts w:cs="B Nazanin" w:hint="cs"/>
                  <w:rtl/>
                </w:rPr>
                <w:t>دانلود فایل آغاز میشود</w:t>
              </w:r>
              <w:r w:rsidRPr="00CF04FB">
                <w:rPr>
                  <w:rFonts w:cs="B Nazanin"/>
                </w:rPr>
                <w:t xml:space="preserve"> </w:t>
              </w:r>
            </w:ins>
            <w:ins w:id="649" w:author="Seyed Ali Azimi" w:date="2023-11-01T13:51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5AD2CE6E" w14:textId="51B07AE0" w:rsidTr="00CA14B9">
        <w:trPr>
          <w:jc w:val="center"/>
          <w:ins w:id="650" w:author="Seyed Ali Azimi" w:date="2023-11-01T10:42:00Z"/>
          <w:trPrChange w:id="651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652" w:author="Seyed Ali Azimi" w:date="2023-11-01T15:39:00Z">
              <w:tcPr>
                <w:tcW w:w="379" w:type="pct"/>
                <w:gridSpan w:val="2"/>
              </w:tcPr>
            </w:tcPrChange>
          </w:tcPr>
          <w:p w14:paraId="64C0472B" w14:textId="526A8E55" w:rsidR="002D0D9F" w:rsidRPr="00E34683" w:rsidRDefault="002D0D9F">
            <w:pPr>
              <w:bidi/>
              <w:rPr>
                <w:ins w:id="653" w:author="Seyed Ali Azimi" w:date="2023-11-01T10:42:00Z"/>
                <w:rFonts w:cs="B Nazanin"/>
                <w:rtl/>
                <w:rPrChange w:id="654" w:author="Seyed Ali Azimi" w:date="2023-11-01T15:37:00Z">
                  <w:rPr>
                    <w:ins w:id="655" w:author="Seyed Ali Azimi" w:date="2023-11-01T10:42:00Z"/>
                    <w:rtl/>
                  </w:rPr>
                </w:rPrChange>
              </w:rPr>
              <w:pPrChange w:id="656" w:author="Seyed Ali Azimi" w:date="2023-11-01T16:34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657" w:author="Seyed Ali Azimi" w:date="2023-11-01T16:34:00Z">
              <w:r>
                <w:rPr>
                  <w:rFonts w:cs="B Nazanin" w:hint="cs"/>
                  <w:rtl/>
                </w:rPr>
                <w:t>نیازی نیست</w:t>
              </w:r>
            </w:ins>
          </w:p>
        </w:tc>
        <w:tc>
          <w:tcPr>
            <w:tcW w:w="1280" w:type="pct"/>
            <w:tcPrChange w:id="658" w:author="Seyed Ali Azimi" w:date="2023-11-01T15:39:00Z">
              <w:tcPr>
                <w:tcW w:w="2016" w:type="pct"/>
                <w:gridSpan w:val="3"/>
              </w:tcPr>
            </w:tcPrChange>
          </w:tcPr>
          <w:p w14:paraId="3F773255" w14:textId="3EEAC4FA" w:rsidR="002D0D9F" w:rsidRDefault="002D0D9F" w:rsidP="002D0D9F">
            <w:pPr>
              <w:bidi/>
              <w:rPr>
                <w:ins w:id="659" w:author="Seyed Ali Azimi" w:date="2023-11-01T10:42:00Z"/>
                <w:rFonts w:cs="B Nazanin"/>
                <w:rtl/>
              </w:rPr>
            </w:pPr>
            <w:ins w:id="660" w:author="Seyed Ali Azimi" w:date="2023-11-01T10:42:00Z">
              <w:r>
                <w:rPr>
                  <w:rFonts w:cs="B Nazanin" w:hint="cs"/>
                  <w:rtl/>
                </w:rPr>
                <w:t xml:space="preserve">بعنوان کاربر سامانه میخواهم مدارک هویتی حذف شده مشتری را </w:t>
              </w:r>
            </w:ins>
            <w:ins w:id="661" w:author="Seyed Ali Azimi" w:date="2023-11-01T10:43:00Z">
              <w:r>
                <w:rPr>
                  <w:rFonts w:cs="B Nazanin" w:hint="cs"/>
                  <w:rtl/>
                </w:rPr>
                <w:t xml:space="preserve">دانلود </w:t>
              </w:r>
            </w:ins>
            <w:ins w:id="662" w:author="Seyed Ali Azimi" w:date="2023-11-01T10:42:00Z">
              <w:r>
                <w:rPr>
                  <w:rFonts w:cs="B Nazanin" w:hint="cs"/>
                  <w:rtl/>
                </w:rPr>
                <w:t>کنم، تا در آینده برای ارائه به آنها به ارگان های قانونی استفاده کنم.</w:t>
              </w:r>
            </w:ins>
          </w:p>
        </w:tc>
        <w:tc>
          <w:tcPr>
            <w:tcW w:w="1989" w:type="pct"/>
            <w:tcPrChange w:id="663" w:author="Seyed Ali Azimi" w:date="2023-11-01T15:39:00Z">
              <w:tcPr>
                <w:tcW w:w="2605" w:type="pct"/>
                <w:gridSpan w:val="2"/>
              </w:tcPr>
            </w:tcPrChange>
          </w:tcPr>
          <w:p w14:paraId="47468EB1" w14:textId="03BFF619" w:rsidR="002D0D9F" w:rsidRDefault="002D0D9F" w:rsidP="002D0D9F">
            <w:pPr>
              <w:bidi/>
              <w:rPr>
                <w:ins w:id="664" w:author="Seyed Ali Azimi" w:date="2023-11-01T13:57:00Z"/>
                <w:rFonts w:cs="B Nazanin"/>
                <w:rtl/>
              </w:rPr>
            </w:pPr>
            <w:ins w:id="665" w:author="Seyed Ali Azimi" w:date="2023-11-01T13:57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>کاربر سامانه</w:t>
              </w:r>
              <w:r w:rsidRPr="00CF04FB">
                <w:rPr>
                  <w:rFonts w:cs="B Nazanin"/>
                  <w:rtl/>
                </w:rPr>
                <w:t xml:space="preserve"> </w:t>
              </w:r>
              <w:r>
                <w:rPr>
                  <w:rFonts w:cs="B Nazanin" w:hint="cs"/>
                  <w:rtl/>
                </w:rPr>
                <w:t xml:space="preserve">مدارک هویتی حذف شده مشتری را دانلود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کاربر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 xml:space="preserve">. 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به صفحه مدارک هویتی میروم.</w:t>
              </w:r>
            </w:ins>
          </w:p>
          <w:p w14:paraId="78DD045F" w14:textId="77777777" w:rsidR="002D0D9F" w:rsidRDefault="002D0D9F" w:rsidP="002D0D9F">
            <w:pPr>
              <w:bidi/>
              <w:rPr>
                <w:ins w:id="666" w:author="Seyed Ali Azimi" w:date="2023-11-01T13:57:00Z"/>
                <w:rFonts w:cs="B Nazanin"/>
                <w:rtl/>
              </w:rPr>
            </w:pPr>
            <w:ins w:id="667" w:author="Seyed Ali Azimi" w:date="2023-11-01T13:57:00Z">
              <w:r>
                <w:rPr>
                  <w:rFonts w:cs="B Nazanin" w:hint="cs"/>
                  <w:rtl/>
                </w:rPr>
                <w:t>شخص مورد نظر را جستجو میکنم.</w:t>
              </w:r>
            </w:ins>
          </w:p>
          <w:p w14:paraId="51FDBC2D" w14:textId="77777777" w:rsidR="002D0D9F" w:rsidRDefault="002D0D9F" w:rsidP="002D0D9F">
            <w:pPr>
              <w:bidi/>
              <w:rPr>
                <w:ins w:id="668" w:author="Seyed Ali Azimi" w:date="2023-11-01T13:57:00Z"/>
                <w:rFonts w:cs="B Nazanin"/>
                <w:rtl/>
              </w:rPr>
            </w:pPr>
            <w:ins w:id="669" w:author="Seyed Ali Azimi" w:date="2023-11-01T13:57:00Z">
              <w:r>
                <w:rPr>
                  <w:rFonts w:cs="B Nazanin" w:hint="cs"/>
                  <w:rtl/>
                </w:rPr>
                <w:t>لیست مدارک هویتی او را میبینم.</w:t>
              </w:r>
            </w:ins>
          </w:p>
          <w:p w14:paraId="0B86E6F7" w14:textId="039FBDFB" w:rsidR="002D0D9F" w:rsidRDefault="002D0D9F" w:rsidP="002D0D9F">
            <w:pPr>
              <w:bidi/>
              <w:rPr>
                <w:ins w:id="670" w:author="Seyed Ali Azimi" w:date="2023-11-01T13:57:00Z"/>
                <w:rFonts w:cs="B Nazanin"/>
                <w:rtl/>
              </w:rPr>
            </w:pPr>
            <w:ins w:id="671" w:author="Seyed Ali Azimi" w:date="2023-11-01T13:57:00Z">
              <w:r>
                <w:rPr>
                  <w:rFonts w:cs="B Nazanin" w:hint="cs"/>
                  <w:rtl/>
                </w:rPr>
                <w:t xml:space="preserve">برای هر </w:t>
              </w:r>
            </w:ins>
            <w:ins w:id="672" w:author="Seyed Ali Azimi" w:date="2023-11-01T13:58:00Z">
              <w:r>
                <w:rPr>
                  <w:rFonts w:cs="B Nazanin" w:hint="cs"/>
                  <w:rtl/>
                </w:rPr>
                <w:t xml:space="preserve">نوع </w:t>
              </w:r>
            </w:ins>
            <w:ins w:id="673" w:author="Seyed Ali Azimi" w:date="2023-11-01T13:57:00Z">
              <w:r>
                <w:rPr>
                  <w:rFonts w:cs="B Nazanin" w:hint="cs"/>
                  <w:rtl/>
                </w:rPr>
                <w:t xml:space="preserve">مدرک </w:t>
              </w:r>
            </w:ins>
            <w:ins w:id="674" w:author="Seyed Ali Azimi" w:date="2023-11-01T13:59:00Z">
              <w:r>
                <w:rPr>
                  <w:rFonts w:cs="B Nazanin" w:hint="cs"/>
                  <w:rtl/>
                </w:rPr>
                <w:t xml:space="preserve">به تفکیک تاریخ فعالیتهای اجرا شده روی </w:t>
              </w:r>
            </w:ins>
            <w:ins w:id="675" w:author="Seyed Ali Azimi" w:date="2023-11-01T13:58:00Z">
              <w:r>
                <w:rPr>
                  <w:rFonts w:cs="B Nazanin" w:hint="cs"/>
                  <w:rtl/>
                </w:rPr>
                <w:t>مدرک نمایش داده میشود</w:t>
              </w:r>
            </w:ins>
            <w:ins w:id="676" w:author="Seyed Ali Azimi" w:date="2023-11-01T13:59:00Z">
              <w:r>
                <w:rPr>
                  <w:rFonts w:cs="B Nazanin" w:hint="cs"/>
                  <w:rtl/>
                </w:rPr>
                <w:t>.</w:t>
              </w:r>
            </w:ins>
          </w:p>
          <w:p w14:paraId="0E28FA5E" w14:textId="33243FF2" w:rsidR="002D0D9F" w:rsidRDefault="002D0D9F" w:rsidP="002D0D9F">
            <w:pPr>
              <w:bidi/>
              <w:rPr>
                <w:ins w:id="677" w:author="Seyed Ali Azimi" w:date="2023-11-01T13:57:00Z"/>
                <w:rFonts w:cs="B Nazanin"/>
                <w:rtl/>
              </w:rPr>
            </w:pPr>
            <w:ins w:id="678" w:author="Seyed Ali Azimi" w:date="2023-11-01T13:57:00Z">
              <w:r>
                <w:rPr>
                  <w:rFonts w:cs="B Nazanin" w:hint="cs"/>
                  <w:rtl/>
                </w:rPr>
                <w:t xml:space="preserve">برای یک مدارک </w:t>
              </w:r>
            </w:ins>
            <w:ins w:id="679" w:author="Seyed Ali Azimi" w:date="2023-11-01T13:58:00Z">
              <w:r>
                <w:rPr>
                  <w:rFonts w:cs="B Nazanin" w:hint="cs"/>
                  <w:rtl/>
                </w:rPr>
                <w:t xml:space="preserve">حذف شده </w:t>
              </w:r>
            </w:ins>
            <w:ins w:id="680" w:author="Seyed Ali Azimi" w:date="2023-11-01T13:57:00Z">
              <w:r>
                <w:rPr>
                  <w:rFonts w:cs="B Nazanin" w:hint="cs"/>
                  <w:rtl/>
                </w:rPr>
                <w:t xml:space="preserve">هویتی خاص دکمه دانلود را میزنم. </w:t>
              </w:r>
              <w:r w:rsidRPr="00CF04FB">
                <w:rPr>
                  <w:rFonts w:cs="B Nazanin"/>
                </w:rPr>
                <w:t xml:space="preserve"> 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سامانه آدرس ذخیره فایل را از من سوال میکند.</w:t>
              </w:r>
            </w:ins>
          </w:p>
          <w:p w14:paraId="5519B0D4" w14:textId="77777777" w:rsidR="002D0D9F" w:rsidRDefault="002D0D9F" w:rsidP="002D0D9F">
            <w:pPr>
              <w:bidi/>
              <w:rPr>
                <w:ins w:id="681" w:author="Seyed Ali Azimi" w:date="2023-11-01T13:57:00Z"/>
                <w:rFonts w:cs="B Nazanin"/>
                <w:rtl/>
              </w:rPr>
            </w:pPr>
            <w:ins w:id="682" w:author="Seyed Ali Azimi" w:date="2023-11-01T13:57:00Z">
              <w:r>
                <w:rPr>
                  <w:rFonts w:cs="B Nazanin" w:hint="cs"/>
                  <w:rtl/>
                </w:rPr>
                <w:t xml:space="preserve">یک مسیر انتخاب میکنم و دکمه </w:t>
              </w:r>
              <w:r>
                <w:rPr>
                  <w:rFonts w:cs="B Nazanin"/>
                </w:rPr>
                <w:t>save</w:t>
              </w:r>
              <w:r>
                <w:rPr>
                  <w:rFonts w:cs="B Nazanin" w:hint="cs"/>
                  <w:rtl/>
                </w:rPr>
                <w:t xml:space="preserve"> را میزنم.</w:t>
              </w:r>
            </w:ins>
          </w:p>
          <w:p w14:paraId="7A66D616" w14:textId="55A19632" w:rsidR="002D0D9F" w:rsidRDefault="002D0D9F" w:rsidP="002D0D9F">
            <w:pPr>
              <w:bidi/>
              <w:rPr>
                <w:ins w:id="683" w:author="Seyed Ali Azimi" w:date="2023-11-01T11:10:00Z"/>
                <w:rFonts w:cs="B Nazanin"/>
                <w:rtl/>
              </w:rPr>
            </w:pPr>
            <w:ins w:id="684" w:author="Seyed Ali Azimi" w:date="2023-11-01T13:57:00Z">
              <w:r>
                <w:rPr>
                  <w:rFonts w:cs="B Nazanin" w:hint="cs"/>
                  <w:rtl/>
                </w:rPr>
                <w:t>دانلود فایل آغاز میشود.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72E4B1A5" w14:textId="56300DB7" w:rsidTr="00CA14B9">
        <w:trPr>
          <w:jc w:val="center"/>
          <w:trPrChange w:id="685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686" w:author="Seyed Ali Azimi" w:date="2023-11-01T15:39:00Z">
              <w:tcPr>
                <w:tcW w:w="379" w:type="pct"/>
                <w:gridSpan w:val="2"/>
              </w:tcPr>
            </w:tcPrChange>
          </w:tcPr>
          <w:p w14:paraId="6356921D" w14:textId="52A3AB45" w:rsidR="002D0D9F" w:rsidRPr="00E34683" w:rsidRDefault="002D0D9F">
            <w:pPr>
              <w:bidi/>
              <w:rPr>
                <w:rFonts w:cs="B Nazanin"/>
                <w:rtl/>
                <w:rPrChange w:id="687" w:author="Seyed Ali Azimi" w:date="2023-11-01T15:37:00Z">
                  <w:rPr>
                    <w:rtl/>
                  </w:rPr>
                </w:rPrChange>
              </w:rPr>
              <w:pPrChange w:id="688" w:author="Seyed Ali Azimi" w:date="2023-11-01T16:31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689" w:author="Seyed Ali Azimi" w:date="2023-11-01T16:31:00Z">
              <w:r>
                <w:rPr>
                  <w:rFonts w:cs="B Nazanin" w:hint="cs"/>
                  <w:rtl/>
                </w:rPr>
                <w:t>نیازی نیست</w:t>
              </w:r>
            </w:ins>
          </w:p>
        </w:tc>
        <w:tc>
          <w:tcPr>
            <w:tcW w:w="1280" w:type="pct"/>
            <w:tcPrChange w:id="690" w:author="Seyed Ali Azimi" w:date="2023-11-01T15:39:00Z">
              <w:tcPr>
                <w:tcW w:w="2016" w:type="pct"/>
                <w:gridSpan w:val="3"/>
              </w:tcPr>
            </w:tcPrChange>
          </w:tcPr>
          <w:p w14:paraId="2023E2BE" w14:textId="7C77222C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 نقص مدرک هویتی</w:t>
            </w:r>
            <w:ins w:id="691" w:author="Seyed Ali Azimi" w:date="2023-11-01T14:26:00Z">
              <w:r>
                <w:rPr>
                  <w:rFonts w:cs="B Nazanin" w:hint="cs"/>
                  <w:rtl/>
                </w:rPr>
                <w:t xml:space="preserve"> به همراه تاریخچه و علت آن را </w:t>
              </w:r>
            </w:ins>
            <w:del w:id="692" w:author="Seyed Ali Azimi" w:date="2023-11-01T14:26:00Z">
              <w:r w:rsidDel="002E3744">
                <w:rPr>
                  <w:rFonts w:cs="B Nazanin" w:hint="cs"/>
                  <w:rtl/>
                </w:rPr>
                <w:delText xml:space="preserve"> مشتری به همراه شرح آن </w:delText>
              </w:r>
            </w:del>
            <w:r>
              <w:rPr>
                <w:rFonts w:cs="B Nazanin" w:hint="cs"/>
                <w:rtl/>
              </w:rPr>
              <w:t>در سامانه ساقه ثبت کنم، تا در آینده این مدارک از مشتری اخذ شده و در سامانه ثبت شود.</w:t>
            </w:r>
          </w:p>
        </w:tc>
        <w:tc>
          <w:tcPr>
            <w:tcW w:w="1989" w:type="pct"/>
            <w:tcPrChange w:id="693" w:author="Seyed Ali Azimi" w:date="2023-11-01T15:39:00Z">
              <w:tcPr>
                <w:tcW w:w="2605" w:type="pct"/>
                <w:gridSpan w:val="2"/>
              </w:tcPr>
            </w:tcPrChange>
          </w:tcPr>
          <w:p w14:paraId="588FB27A" w14:textId="2B51CEB7" w:rsidR="002D0D9F" w:rsidRDefault="002D0D9F" w:rsidP="002D0D9F">
            <w:pPr>
              <w:bidi/>
              <w:rPr>
                <w:ins w:id="694" w:author="Seyed Ali Azimi" w:date="2023-11-01T14:00:00Z"/>
                <w:rFonts w:cs="B Nazanin"/>
                <w:rtl/>
              </w:rPr>
            </w:pPr>
            <w:ins w:id="695" w:author="Seyed Ali Azimi" w:date="2023-11-01T14:00:00Z">
              <w:r w:rsidRPr="00CF04FB">
                <w:rPr>
                  <w:rStyle w:val="Strong"/>
                  <w:rFonts w:cs="B Nazanin"/>
                  <w:rtl/>
                </w:rPr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 xml:space="preserve">کاربر سامانه نقص مدارک هویتی مشتری را ثبت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کاربر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 xml:space="preserve">. 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به صفحه مدارک هویتی میروم.</w:t>
              </w:r>
            </w:ins>
          </w:p>
          <w:p w14:paraId="1BBECB56" w14:textId="77777777" w:rsidR="002D0D9F" w:rsidRDefault="002D0D9F" w:rsidP="002D0D9F">
            <w:pPr>
              <w:bidi/>
              <w:rPr>
                <w:ins w:id="696" w:author="Seyed Ali Azimi" w:date="2023-11-01T14:00:00Z"/>
                <w:rFonts w:cs="B Nazanin"/>
                <w:rtl/>
              </w:rPr>
            </w:pPr>
            <w:ins w:id="697" w:author="Seyed Ali Azimi" w:date="2023-11-01T14:00:00Z">
              <w:r>
                <w:rPr>
                  <w:rFonts w:cs="B Nazanin" w:hint="cs"/>
                  <w:rtl/>
                </w:rPr>
                <w:t>شخص مورد نظر را جستجو میکنم.</w:t>
              </w:r>
            </w:ins>
          </w:p>
          <w:p w14:paraId="018B73FE" w14:textId="77777777" w:rsidR="002D0D9F" w:rsidRDefault="002D0D9F" w:rsidP="002D0D9F">
            <w:pPr>
              <w:bidi/>
              <w:rPr>
                <w:ins w:id="698" w:author="Seyed Ali Azimi" w:date="2023-11-01T14:00:00Z"/>
                <w:rFonts w:cs="B Nazanin"/>
                <w:rtl/>
              </w:rPr>
            </w:pPr>
            <w:ins w:id="699" w:author="Seyed Ali Azimi" w:date="2023-11-01T14:00:00Z">
              <w:r>
                <w:rPr>
                  <w:rFonts w:cs="B Nazanin" w:hint="cs"/>
                  <w:rtl/>
                </w:rPr>
                <w:t>لیست مدارک هویتی او را میبینم.</w:t>
              </w:r>
            </w:ins>
          </w:p>
          <w:p w14:paraId="4DAFB0FF" w14:textId="0462A1D6" w:rsidR="002D0D9F" w:rsidRDefault="002D0D9F" w:rsidP="002D0D9F">
            <w:pPr>
              <w:bidi/>
              <w:rPr>
                <w:ins w:id="700" w:author="Seyed Ali Azimi" w:date="2023-11-01T14:26:00Z"/>
                <w:rFonts w:cs="B Nazanin"/>
                <w:rtl/>
              </w:rPr>
            </w:pPr>
            <w:ins w:id="701" w:author="Seyed Ali Azimi" w:date="2023-11-01T14:08:00Z">
              <w:r>
                <w:rPr>
                  <w:rFonts w:cs="B Nazanin" w:hint="cs"/>
                  <w:rtl/>
                </w:rPr>
                <w:t>از لیست</w:t>
              </w:r>
            </w:ins>
            <w:ins w:id="702" w:author="Seyed Ali Azimi" w:date="2023-11-01T14:00:00Z">
              <w:r>
                <w:rPr>
                  <w:rFonts w:cs="B Nazanin" w:hint="cs"/>
                  <w:rtl/>
                </w:rPr>
                <w:t xml:space="preserve"> </w:t>
              </w:r>
            </w:ins>
            <w:ins w:id="703" w:author="Seyed Ali Azimi" w:date="2023-11-01T14:06:00Z">
              <w:r>
                <w:rPr>
                  <w:rFonts w:cs="B Nazanin" w:hint="cs"/>
                  <w:rtl/>
                </w:rPr>
                <w:t>مد</w:t>
              </w:r>
            </w:ins>
            <w:ins w:id="704" w:author="Seyed Ali Azimi" w:date="2023-11-01T14:08:00Z">
              <w:r>
                <w:rPr>
                  <w:rFonts w:cs="B Nazanin" w:hint="cs"/>
                  <w:rtl/>
                </w:rPr>
                <w:t>ا</w:t>
              </w:r>
            </w:ins>
            <w:ins w:id="705" w:author="Seyed Ali Azimi" w:date="2023-11-01T14:06:00Z">
              <w:r>
                <w:rPr>
                  <w:rFonts w:cs="B Nazanin" w:hint="cs"/>
                  <w:rtl/>
                </w:rPr>
                <w:t>رک</w:t>
              </w:r>
            </w:ins>
            <w:ins w:id="706" w:author="Seyed Ali Azimi" w:date="2023-11-01T14:08:00Z">
              <w:r>
                <w:rPr>
                  <w:rFonts w:cs="B Nazanin" w:hint="cs"/>
                  <w:rtl/>
                </w:rPr>
                <w:t xml:space="preserve">، بر روی یک مدرک مشخص کلیک کرده </w:t>
              </w:r>
            </w:ins>
            <w:ins w:id="707" w:author="Seyed Ali Azimi" w:date="2023-11-01T14:00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</w:ins>
            <w:ins w:id="708" w:author="Seyed Ali Azimi" w:date="2023-11-01T14:11:00Z">
              <w:r>
                <w:rPr>
                  <w:rFonts w:cs="B Nazanin" w:hint="cs"/>
                  <w:rtl/>
                </w:rPr>
                <w:t xml:space="preserve">در صفحه باز شده </w:t>
              </w:r>
            </w:ins>
            <w:ins w:id="709" w:author="Seyed Ali Azimi" w:date="2023-11-01T14:26:00Z">
              <w:r>
                <w:rPr>
                  <w:rFonts w:cs="B Nazanin" w:hint="cs"/>
                  <w:rtl/>
                </w:rPr>
                <w:t>در باکس شرح شرح و علت نقص مدرک را ثبت می کننم.</w:t>
              </w:r>
            </w:ins>
          </w:p>
          <w:p w14:paraId="7DEACE2B" w14:textId="3F21C8A1" w:rsidR="002D0D9F" w:rsidRDefault="002D0D9F" w:rsidP="002D0D9F">
            <w:pPr>
              <w:bidi/>
              <w:rPr>
                <w:ins w:id="710" w:author="Seyed Ali Azimi" w:date="2023-11-01T14:00:00Z"/>
                <w:rFonts w:cs="B Nazanin"/>
                <w:rtl/>
              </w:rPr>
            </w:pPr>
            <w:ins w:id="711" w:author="Seyed Ali Azimi" w:date="2023-11-01T14:26:00Z">
              <w:r>
                <w:rPr>
                  <w:rFonts w:cs="B Nazanin" w:hint="cs"/>
                  <w:rtl/>
                </w:rPr>
                <w:t xml:space="preserve">در همان صفحه </w:t>
              </w:r>
            </w:ins>
            <w:ins w:id="712" w:author="Seyed Ali Azimi" w:date="2023-11-01T14:07:00Z">
              <w:r>
                <w:rPr>
                  <w:rFonts w:cs="B Nazanin" w:hint="cs"/>
                  <w:rtl/>
                </w:rPr>
                <w:t xml:space="preserve">بر روی دکمه </w:t>
              </w:r>
            </w:ins>
            <w:ins w:id="713" w:author="Seyed Ali Azimi" w:date="2023-11-01T14:27:00Z">
              <w:r>
                <w:rPr>
                  <w:rFonts w:cs="B Nazanin" w:hint="cs"/>
                  <w:rtl/>
                </w:rPr>
                <w:t>ثبت نقص مدرک</w:t>
              </w:r>
            </w:ins>
            <w:ins w:id="714" w:author="Seyed Ali Azimi" w:date="2023-11-01T14:07:00Z">
              <w:r>
                <w:rPr>
                  <w:rFonts w:cs="B Nazanin" w:hint="cs"/>
                  <w:rtl/>
                </w:rPr>
                <w:t xml:space="preserve"> کلیک میکنم</w:t>
              </w:r>
            </w:ins>
            <w:ins w:id="715" w:author="Seyed Ali Azimi" w:date="2023-11-01T14:00:00Z">
              <w:r>
                <w:rPr>
                  <w:rFonts w:cs="B Nazanin" w:hint="cs"/>
                  <w:rtl/>
                </w:rPr>
                <w:t>.</w:t>
              </w:r>
            </w:ins>
          </w:p>
          <w:p w14:paraId="0C8B0BE9" w14:textId="44013088" w:rsidR="002D0D9F" w:rsidRDefault="002D0D9F" w:rsidP="002D0D9F">
            <w:pPr>
              <w:bidi/>
              <w:rPr>
                <w:rFonts w:cs="B Nazanin"/>
                <w:rtl/>
              </w:rPr>
            </w:pPr>
            <w:ins w:id="716" w:author="Seyed Ali Azimi" w:date="2023-11-01T14:07:00Z">
              <w:r>
                <w:rPr>
                  <w:rFonts w:cs="B Nazanin" w:hint="cs"/>
                  <w:rtl/>
                </w:rPr>
                <w:t xml:space="preserve">وضعیت مدرک به </w:t>
              </w:r>
            </w:ins>
            <w:ins w:id="717" w:author="Seyed Ali Azimi" w:date="2023-11-01T14:08:00Z">
              <w:r>
                <w:rPr>
                  <w:rFonts w:cs="B Nazanin" w:hint="cs"/>
                  <w:rtl/>
                </w:rPr>
                <w:t xml:space="preserve">نقص دار تبدیل </w:t>
              </w:r>
            </w:ins>
            <w:ins w:id="718" w:author="Seyed Ali Azimi" w:date="2023-11-01T14:00:00Z">
              <w:r>
                <w:rPr>
                  <w:rFonts w:cs="B Nazanin" w:hint="cs"/>
                  <w:rtl/>
                </w:rPr>
                <w:t>میشود.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:rsidDel="005264B3" w14:paraId="69A04E5F" w14:textId="7CCA3A10" w:rsidTr="00CA14B9">
        <w:trPr>
          <w:jc w:val="center"/>
          <w:del w:id="719" w:author="Seyed Ali Azimi" w:date="2023-11-01T14:16:00Z"/>
          <w:trPrChange w:id="720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721" w:author="Seyed Ali Azimi" w:date="2023-11-01T15:39:00Z">
              <w:tcPr>
                <w:tcW w:w="379" w:type="pct"/>
                <w:gridSpan w:val="2"/>
              </w:tcPr>
            </w:tcPrChange>
          </w:tcPr>
          <w:p w14:paraId="573AE182" w14:textId="06BFF47C" w:rsidR="002D0D9F" w:rsidRPr="00E34683" w:rsidDel="005264B3" w:rsidRDefault="002D0D9F">
            <w:pPr>
              <w:bidi/>
              <w:jc w:val="right"/>
              <w:rPr>
                <w:del w:id="722" w:author="Seyed Ali Azimi" w:date="2023-11-01T14:16:00Z"/>
                <w:rFonts w:cs="B Nazanin"/>
                <w:rtl/>
                <w:rPrChange w:id="723" w:author="Seyed Ali Azimi" w:date="2023-11-01T15:37:00Z">
                  <w:rPr>
                    <w:del w:id="724" w:author="Seyed Ali Azimi" w:date="2023-11-01T14:16:00Z"/>
                    <w:rtl/>
                  </w:rPr>
                </w:rPrChange>
              </w:rPr>
              <w:pPrChange w:id="725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726" w:author="Seyed Ali Azimi" w:date="2023-11-01T15:39:00Z">
              <w:tcPr>
                <w:tcW w:w="2016" w:type="pct"/>
                <w:gridSpan w:val="3"/>
              </w:tcPr>
            </w:tcPrChange>
          </w:tcPr>
          <w:p w14:paraId="3F22AD25" w14:textId="2A8CDC67" w:rsidR="002D0D9F" w:rsidDel="005264B3" w:rsidRDefault="002D0D9F">
            <w:pPr>
              <w:bidi/>
              <w:rPr>
                <w:del w:id="727" w:author="Seyed Ali Azimi" w:date="2023-11-01T14:16:00Z"/>
                <w:rtl/>
              </w:rPr>
              <w:pPrChange w:id="728" w:author="Seyed Ali Azimi" w:date="2023-11-01T15:37:00Z">
                <w:pPr>
                  <w:bidi/>
                </w:pPr>
              </w:pPrChange>
            </w:pPr>
            <w:del w:id="729" w:author="Seyed Ali Azimi" w:date="2023-11-01T14:16:00Z">
              <w:r w:rsidDel="005264B3">
                <w:rPr>
                  <w:rFonts w:hint="cs"/>
                  <w:rtl/>
                </w:rPr>
                <w:delText>بعنوان کاربر سامانه میخواهم رفع نقص مدرک هویتی مشتری به همراه شرح آن در سامانه ساقه ثبت کنم، تا این مدارک در لیست مدارک مشتری نمایش داده شود.</w:delText>
              </w:r>
            </w:del>
          </w:p>
        </w:tc>
        <w:tc>
          <w:tcPr>
            <w:tcW w:w="1989" w:type="pct"/>
            <w:tcPrChange w:id="730" w:author="Seyed Ali Azimi" w:date="2023-11-01T15:39:00Z">
              <w:tcPr>
                <w:tcW w:w="2605" w:type="pct"/>
                <w:gridSpan w:val="2"/>
              </w:tcPr>
            </w:tcPrChange>
          </w:tcPr>
          <w:p w14:paraId="43DA0BE3" w14:textId="3CCC183A" w:rsidR="002D0D9F" w:rsidDel="005264B3" w:rsidRDefault="002D0D9F">
            <w:pPr>
              <w:bidi/>
              <w:rPr>
                <w:del w:id="731" w:author="Seyed Ali Azimi" w:date="2023-11-01T14:16:00Z"/>
                <w:rtl/>
              </w:rPr>
              <w:pPrChange w:id="732" w:author="Seyed Ali Azimi" w:date="2023-11-01T15:37:00Z">
                <w:pPr>
                  <w:bidi/>
                </w:pPr>
              </w:pPrChange>
            </w:pPr>
          </w:p>
        </w:tc>
      </w:tr>
      <w:tr w:rsidR="002D0D9F" w:rsidRPr="00007565" w:rsidDel="00B549E5" w14:paraId="7D0C8BC9" w14:textId="29401C20" w:rsidTr="00CA14B9">
        <w:trPr>
          <w:jc w:val="center"/>
          <w:del w:id="733" w:author="Seyed Ali Azimi" w:date="2023-11-01T14:27:00Z"/>
          <w:trPrChange w:id="734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735" w:author="Seyed Ali Azimi" w:date="2023-11-01T15:39:00Z">
              <w:tcPr>
                <w:tcW w:w="379" w:type="pct"/>
                <w:gridSpan w:val="2"/>
              </w:tcPr>
            </w:tcPrChange>
          </w:tcPr>
          <w:p w14:paraId="17F49A24" w14:textId="0D46582A" w:rsidR="002D0D9F" w:rsidRPr="006518B5" w:rsidDel="00B549E5" w:rsidRDefault="002D0D9F">
            <w:pPr>
              <w:bidi/>
              <w:rPr>
                <w:del w:id="736" w:author="Seyed Ali Azimi" w:date="2023-11-01T14:27:00Z"/>
                <w:rtl/>
              </w:rPr>
              <w:pPrChange w:id="737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738" w:author="Seyed Ali Azimi" w:date="2023-11-01T15:39:00Z">
              <w:tcPr>
                <w:tcW w:w="2016" w:type="pct"/>
                <w:gridSpan w:val="3"/>
              </w:tcPr>
            </w:tcPrChange>
          </w:tcPr>
          <w:p w14:paraId="30C8D3E6" w14:textId="5BD7A876" w:rsidR="002D0D9F" w:rsidDel="00B549E5" w:rsidRDefault="002D0D9F">
            <w:pPr>
              <w:bidi/>
              <w:rPr>
                <w:del w:id="739" w:author="Seyed Ali Azimi" w:date="2023-11-01T14:27:00Z"/>
                <w:rtl/>
              </w:rPr>
              <w:pPrChange w:id="740" w:author="Seyed Ali Azimi" w:date="2023-11-01T15:37:00Z">
                <w:pPr>
                  <w:bidi/>
                </w:pPr>
              </w:pPrChange>
            </w:pPr>
            <w:del w:id="741" w:author="Seyed Ali Azimi" w:date="2023-11-01T14:27:00Z">
              <w:r w:rsidDel="00B549E5">
                <w:rPr>
                  <w:rFonts w:hint="cs"/>
                  <w:rtl/>
                </w:rPr>
                <w:delText>بعنوان کاربر سامانه میخواهم تاریخچه و علت نقص مدارک هویتی مشتری را در سامانه ساقه ثبت کنم، تا از روند تغییر این مدارک در لیست مدارک مشتری مطلع شوم.</w:delText>
              </w:r>
            </w:del>
          </w:p>
        </w:tc>
        <w:tc>
          <w:tcPr>
            <w:tcW w:w="1989" w:type="pct"/>
            <w:tcPrChange w:id="742" w:author="Seyed Ali Azimi" w:date="2023-11-01T15:39:00Z">
              <w:tcPr>
                <w:tcW w:w="2605" w:type="pct"/>
                <w:gridSpan w:val="2"/>
              </w:tcPr>
            </w:tcPrChange>
          </w:tcPr>
          <w:p w14:paraId="675614A2" w14:textId="7B6693C6" w:rsidR="002D0D9F" w:rsidDel="00B549E5" w:rsidRDefault="002D0D9F">
            <w:pPr>
              <w:bidi/>
              <w:rPr>
                <w:del w:id="743" w:author="Seyed Ali Azimi" w:date="2023-11-01T14:27:00Z"/>
                <w:rtl/>
              </w:rPr>
              <w:pPrChange w:id="744" w:author="Seyed Ali Azimi" w:date="2023-11-01T15:37:00Z">
                <w:pPr>
                  <w:bidi/>
                </w:pPr>
              </w:pPrChange>
            </w:pPr>
          </w:p>
        </w:tc>
      </w:tr>
      <w:tr w:rsidR="002D0D9F" w:rsidRPr="00007565" w14:paraId="5AF8D7B0" w14:textId="6C627433" w:rsidTr="00CA14B9">
        <w:trPr>
          <w:jc w:val="center"/>
          <w:trPrChange w:id="745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746" w:author="Seyed Ali Azimi" w:date="2023-11-01T15:39:00Z">
              <w:tcPr>
                <w:tcW w:w="379" w:type="pct"/>
                <w:gridSpan w:val="2"/>
              </w:tcPr>
            </w:tcPrChange>
          </w:tcPr>
          <w:p w14:paraId="03743C51" w14:textId="41F4C758" w:rsidR="002D0D9F" w:rsidRDefault="002D0D9F" w:rsidP="002D0D9F">
            <w:pPr>
              <w:bidi/>
              <w:rPr>
                <w:ins w:id="747" w:author="Seyed Ali Azimi" w:date="2023-11-01T16:30:00Z"/>
                <w:rFonts w:cs="B Nazanin"/>
                <w:rtl/>
              </w:rPr>
            </w:pPr>
            <w:ins w:id="748" w:author="Seyed Ali Azimi" w:date="2023-11-01T16:30:00Z">
              <w:r>
                <w:rPr>
                  <w:rFonts w:cs="B Nazanin" w:hint="cs"/>
                  <w:rtl/>
                </w:rPr>
                <w:t>در سامانه در بک آفیس وج</w:t>
              </w:r>
            </w:ins>
            <w:ins w:id="749" w:author="Seyed Ali Azimi" w:date="2023-11-01T16:31:00Z">
              <w:r>
                <w:rPr>
                  <w:rFonts w:cs="B Nazanin" w:hint="cs"/>
                  <w:rtl/>
                </w:rPr>
                <w:t>ود</w:t>
              </w:r>
            </w:ins>
            <w:ins w:id="750" w:author="Seyed Ali Azimi" w:date="2023-11-01T16:30:00Z">
              <w:r>
                <w:rPr>
                  <w:rFonts w:cs="B Nazanin" w:hint="cs"/>
                  <w:rtl/>
                </w:rPr>
                <w:t xml:space="preserve"> دارد </w:t>
              </w:r>
            </w:ins>
          </w:p>
          <w:p w14:paraId="1E12E705" w14:textId="1C594162" w:rsidR="002D0D9F" w:rsidRPr="006518B5" w:rsidRDefault="002D0D9F">
            <w:pPr>
              <w:bidi/>
              <w:rPr>
                <w:rtl/>
              </w:rPr>
              <w:pPrChange w:id="751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752" w:author="Seyed Ali Azimi" w:date="2023-11-01T15:39:00Z">
              <w:tcPr>
                <w:tcW w:w="2016" w:type="pct"/>
                <w:gridSpan w:val="3"/>
              </w:tcPr>
            </w:tcPrChange>
          </w:tcPr>
          <w:p w14:paraId="56356F3A" w14:textId="21882E04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کاربر سامانه میخواهم مدرک هویتی ثبت شده توسط مشتری در سامانه را تایید کنم تا </w:t>
            </w:r>
            <w:r>
              <w:rPr>
                <w:rFonts w:cs="B Nazanin" w:hint="cs"/>
                <w:rtl/>
              </w:rPr>
              <w:lastRenderedPageBreak/>
              <w:t>این مدارک در لیست مدارک هویتی معتبر مشتری قرار گیرد.</w:t>
            </w:r>
          </w:p>
        </w:tc>
        <w:tc>
          <w:tcPr>
            <w:tcW w:w="1989" w:type="pct"/>
            <w:tcPrChange w:id="753" w:author="Seyed Ali Azimi" w:date="2023-11-01T15:39:00Z">
              <w:tcPr>
                <w:tcW w:w="2605" w:type="pct"/>
                <w:gridSpan w:val="2"/>
              </w:tcPr>
            </w:tcPrChange>
          </w:tcPr>
          <w:p w14:paraId="4390A387" w14:textId="6AA24FA8" w:rsidR="002D0D9F" w:rsidRDefault="002D0D9F" w:rsidP="002D0D9F">
            <w:pPr>
              <w:bidi/>
              <w:rPr>
                <w:ins w:id="754" w:author="Seyed Ali Azimi" w:date="2023-11-01T14:14:00Z"/>
                <w:rFonts w:cs="B Nazanin"/>
                <w:rtl/>
              </w:rPr>
            </w:pPr>
            <w:ins w:id="755" w:author="Seyed Ali Azimi" w:date="2023-11-01T14:14:00Z">
              <w:r w:rsidRPr="00CF04FB">
                <w:rPr>
                  <w:rStyle w:val="Strong"/>
                  <w:rFonts w:cs="B Nazanin"/>
                  <w:rtl/>
                </w:rPr>
                <w:lastRenderedPageBreak/>
                <w:t>سناریو</w:t>
              </w:r>
              <w:r w:rsidRPr="00CF04FB">
                <w:rPr>
                  <w:rFonts w:cs="B Nazanin"/>
                </w:rPr>
                <w:t xml:space="preserve">: </w:t>
              </w:r>
              <w:r>
                <w:rPr>
                  <w:rFonts w:cs="B Nazanin" w:hint="cs"/>
                  <w:rtl/>
                </w:rPr>
                <w:t xml:space="preserve">کاربر سامانه مدارک آپلودی هویتی مشتری را تایید </w:t>
              </w:r>
              <w:r w:rsidRPr="00CF04FB">
                <w:rPr>
                  <w:rFonts w:cs="B Nazanin"/>
                  <w:rtl/>
                </w:rPr>
                <w:t xml:space="preserve">می </w:t>
              </w:r>
              <w:r>
                <w:rPr>
                  <w:rFonts w:cs="B Nazanin" w:hint="cs"/>
                  <w:rtl/>
                </w:rPr>
                <w:t>کند</w:t>
              </w:r>
              <w:r w:rsidRPr="00CF04FB">
                <w:rPr>
                  <w:rFonts w:cs="B Nazanin"/>
                </w:rPr>
                <w:t>.</w:t>
              </w:r>
              <w:r w:rsidRPr="00CF04FB">
                <w:rPr>
                  <w:rFonts w:cs="B Nazanin"/>
                </w:rPr>
                <w:br/>
              </w:r>
              <w:r w:rsidRPr="00CF04FB">
                <w:rPr>
                  <w:rFonts w:cs="B Nazanin"/>
                </w:rPr>
                <w:lastRenderedPageBreak/>
                <w:t>“</w:t>
              </w:r>
              <w:r w:rsidRPr="00CF04FB">
                <w:rPr>
                  <w:rFonts w:cs="B Nazanin"/>
                  <w:rtl/>
                </w:rPr>
                <w:t xml:space="preserve">با توجه به اینکه </w:t>
              </w:r>
              <w:r>
                <w:rPr>
                  <w:rFonts w:cs="B Nazanin" w:hint="cs"/>
                  <w:rtl/>
                </w:rPr>
                <w:t xml:space="preserve">کاربر سیستم </w:t>
              </w:r>
              <w:r w:rsidRPr="00CF04FB">
                <w:rPr>
                  <w:rFonts w:cs="B Nazanin"/>
                  <w:rtl/>
                </w:rPr>
                <w:t>هستم</w:t>
              </w:r>
              <w:r>
                <w:rPr>
                  <w:rFonts w:cs="B Nazanin" w:hint="cs"/>
                  <w:rtl/>
                </w:rPr>
                <w:t xml:space="preserve">. 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Given</w:t>
              </w:r>
              <w:r w:rsidRPr="00CF04FB">
                <w:rPr>
                  <w:rFonts w:cs="B Nazanin"/>
                </w:rPr>
                <w:t>)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به صفحه مدارک هویتی میروم.</w:t>
              </w:r>
            </w:ins>
          </w:p>
          <w:p w14:paraId="1EDE430B" w14:textId="77777777" w:rsidR="002D0D9F" w:rsidRDefault="002D0D9F" w:rsidP="002D0D9F">
            <w:pPr>
              <w:bidi/>
              <w:rPr>
                <w:ins w:id="756" w:author="Seyed Ali Azimi" w:date="2023-11-01T14:14:00Z"/>
                <w:rFonts w:cs="B Nazanin"/>
                <w:rtl/>
              </w:rPr>
            </w:pPr>
            <w:ins w:id="757" w:author="Seyed Ali Azimi" w:date="2023-11-01T14:14:00Z">
              <w:r>
                <w:rPr>
                  <w:rFonts w:cs="B Nazanin" w:hint="cs"/>
                  <w:rtl/>
                </w:rPr>
                <w:t>شخص مورد نظر را جستجو میکنم.</w:t>
              </w:r>
            </w:ins>
          </w:p>
          <w:p w14:paraId="4FBEBE09" w14:textId="77777777" w:rsidR="002D0D9F" w:rsidRDefault="002D0D9F" w:rsidP="002D0D9F">
            <w:pPr>
              <w:bidi/>
              <w:rPr>
                <w:ins w:id="758" w:author="Seyed Ali Azimi" w:date="2023-11-01T14:14:00Z"/>
                <w:rFonts w:cs="B Nazanin"/>
                <w:rtl/>
              </w:rPr>
            </w:pPr>
            <w:ins w:id="759" w:author="Seyed Ali Azimi" w:date="2023-11-01T14:14:00Z">
              <w:r>
                <w:rPr>
                  <w:rFonts w:cs="B Nazanin" w:hint="cs"/>
                  <w:rtl/>
                </w:rPr>
                <w:t>لیست مدارک هویتی او را میبینم.</w:t>
              </w:r>
            </w:ins>
          </w:p>
          <w:p w14:paraId="0DAD88F9" w14:textId="7517F080" w:rsidR="002D0D9F" w:rsidRDefault="002D0D9F" w:rsidP="002D0D9F">
            <w:pPr>
              <w:bidi/>
              <w:rPr>
                <w:ins w:id="760" w:author="Seyed Ali Azimi" w:date="2023-11-01T14:14:00Z"/>
                <w:rFonts w:cs="B Nazanin"/>
                <w:rtl/>
              </w:rPr>
            </w:pPr>
            <w:ins w:id="761" w:author="Seyed Ali Azimi" w:date="2023-11-01T14:14:00Z">
              <w:r>
                <w:rPr>
                  <w:rFonts w:cs="B Nazanin" w:hint="cs"/>
                  <w:rtl/>
                </w:rPr>
                <w:t>از لیست مدارک، یکی مدارکی که در وضعیت آماده تایید</w:t>
              </w:r>
            </w:ins>
            <w:ins w:id="762" w:author="Seyed Ali Azimi" w:date="2023-11-01T14:15:00Z">
              <w:r>
                <w:rPr>
                  <w:rFonts w:cs="B Nazanin" w:hint="cs"/>
                  <w:rtl/>
                </w:rPr>
                <w:t xml:space="preserve"> </w:t>
              </w:r>
            </w:ins>
            <w:ins w:id="763" w:author="Seyed Ali Azimi" w:date="2023-11-01T14:14:00Z">
              <w:r>
                <w:rPr>
                  <w:rFonts w:cs="B Nazanin" w:hint="cs"/>
                  <w:rtl/>
                </w:rPr>
                <w:t>است را انتخاب میکنم</w:t>
              </w:r>
            </w:ins>
          </w:p>
          <w:p w14:paraId="745B07C4" w14:textId="77777777" w:rsidR="002D0D9F" w:rsidRDefault="002D0D9F" w:rsidP="002D0D9F">
            <w:pPr>
              <w:bidi/>
              <w:rPr>
                <w:ins w:id="764" w:author="Seyed Ali Azimi" w:date="2023-11-01T14:15:00Z"/>
                <w:rFonts w:cs="B Nazanin"/>
                <w:rtl/>
              </w:rPr>
            </w:pPr>
            <w:ins w:id="765" w:author="Seyed Ali Azimi" w:date="2023-11-01T14:14:00Z">
              <w:r>
                <w:rPr>
                  <w:rFonts w:cs="B Nazanin" w:hint="cs"/>
                  <w:rtl/>
                </w:rPr>
                <w:t xml:space="preserve">بر روی دکمه </w:t>
              </w:r>
            </w:ins>
            <w:ins w:id="766" w:author="Seyed Ali Azimi" w:date="2023-11-01T14:15:00Z">
              <w:r>
                <w:rPr>
                  <w:rFonts w:cs="B Nazanin" w:hint="cs"/>
                  <w:rtl/>
                </w:rPr>
                <w:t>مشاهده کلیک میکنم</w:t>
              </w:r>
            </w:ins>
          </w:p>
          <w:p w14:paraId="638D2C38" w14:textId="2A9DED56" w:rsidR="002D0D9F" w:rsidRDefault="002D0D9F" w:rsidP="002D0D9F">
            <w:pPr>
              <w:bidi/>
              <w:rPr>
                <w:ins w:id="767" w:author="Seyed Ali Azimi" w:date="2023-11-01T14:14:00Z"/>
                <w:rFonts w:cs="B Nazanin"/>
                <w:rtl/>
              </w:rPr>
            </w:pPr>
            <w:ins w:id="768" w:author="Seyed Ali Azimi" w:date="2023-11-01T14:15:00Z">
              <w:r>
                <w:rPr>
                  <w:rFonts w:cs="B Nazanin" w:hint="cs"/>
                  <w:rtl/>
                </w:rPr>
                <w:t>تصویر مدرک در صفحه جدید نمایش داده میشود</w:t>
              </w:r>
            </w:ins>
            <w:ins w:id="769" w:author="Seyed Ali Azimi" w:date="2023-11-01T14:14:00Z"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When</w:t>
              </w:r>
              <w:r w:rsidRPr="00CF04FB">
                <w:rPr>
                  <w:rFonts w:cs="B Nazanin"/>
                </w:rPr>
                <w:t>)</w:t>
              </w:r>
              <w:r>
                <w:rPr>
                  <w:rFonts w:cs="B Nazanin" w:hint="cs"/>
                  <w:rtl/>
                </w:rPr>
                <w:t xml:space="preserve"> </w:t>
              </w:r>
              <w:r w:rsidRPr="00CF04FB">
                <w:rPr>
                  <w:rFonts w:cs="B Nazanin"/>
                </w:rPr>
                <w:br/>
              </w:r>
              <w:r>
                <w:rPr>
                  <w:rFonts w:cs="B Nazanin" w:hint="cs"/>
                  <w:rtl/>
                </w:rPr>
                <w:t>در صفحه باز شده بر روی دکمه تایید کلیک میکنم.</w:t>
              </w:r>
            </w:ins>
          </w:p>
          <w:p w14:paraId="1810B134" w14:textId="4ABC61D0" w:rsidR="002D0D9F" w:rsidRDefault="002D0D9F" w:rsidP="002D0D9F">
            <w:pPr>
              <w:bidi/>
              <w:rPr>
                <w:rFonts w:cs="B Nazanin"/>
                <w:rtl/>
              </w:rPr>
            </w:pPr>
            <w:ins w:id="770" w:author="Seyed Ali Azimi" w:date="2023-11-01T14:14:00Z">
              <w:r>
                <w:rPr>
                  <w:rFonts w:cs="B Nazanin" w:hint="cs"/>
                  <w:rtl/>
                </w:rPr>
                <w:t xml:space="preserve">وضعیت مدرک به </w:t>
              </w:r>
            </w:ins>
            <w:ins w:id="771" w:author="Seyed Ali Azimi" w:date="2023-11-01T14:15:00Z">
              <w:r>
                <w:rPr>
                  <w:rFonts w:cs="B Nazanin" w:hint="cs"/>
                  <w:rtl/>
                </w:rPr>
                <w:t xml:space="preserve">تایید شده </w:t>
              </w:r>
            </w:ins>
            <w:ins w:id="772" w:author="Seyed Ali Azimi" w:date="2023-11-01T14:14:00Z">
              <w:r>
                <w:rPr>
                  <w:rFonts w:cs="B Nazanin" w:hint="cs"/>
                  <w:rtl/>
                </w:rPr>
                <w:t>تبدیل میشود.</w:t>
              </w:r>
              <w:r w:rsidRPr="00CF04FB">
                <w:rPr>
                  <w:rFonts w:cs="B Nazanin"/>
                </w:rPr>
                <w:t>(</w:t>
              </w:r>
              <w:r w:rsidRPr="00CF04FB">
                <w:rPr>
                  <w:rStyle w:val="Strong"/>
                  <w:rFonts w:cs="B Nazanin"/>
                </w:rPr>
                <w:t>Then</w:t>
              </w:r>
              <w:r w:rsidRPr="00CF04FB">
                <w:rPr>
                  <w:rFonts w:cs="B Nazanin"/>
                </w:rPr>
                <w:t>) ”</w:t>
              </w:r>
            </w:ins>
          </w:p>
        </w:tc>
      </w:tr>
      <w:tr w:rsidR="002D0D9F" w:rsidRPr="00007565" w14:paraId="69089CBE" w14:textId="536AE84A" w:rsidTr="00CA14B9">
        <w:trPr>
          <w:jc w:val="center"/>
          <w:ins w:id="773" w:author="Seyed Ali Azimi" w:date="2023-11-01T10:47:00Z"/>
          <w:trPrChange w:id="774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775" w:author="Seyed Ali Azimi" w:date="2023-11-01T15:39:00Z">
              <w:tcPr>
                <w:tcW w:w="379" w:type="pct"/>
                <w:gridSpan w:val="2"/>
              </w:tcPr>
            </w:tcPrChange>
          </w:tcPr>
          <w:p w14:paraId="60B9625F" w14:textId="77777777" w:rsidR="002D0D9F" w:rsidRPr="00E34683" w:rsidRDefault="002D0D9F">
            <w:pPr>
              <w:bidi/>
              <w:jc w:val="center"/>
              <w:rPr>
                <w:ins w:id="776" w:author="Seyed Ali Azimi" w:date="2023-11-01T10:47:00Z"/>
                <w:rFonts w:cs="B Nazanin"/>
                <w:color w:val="0070C0"/>
                <w:rtl/>
                <w:rPrChange w:id="777" w:author="Seyed Ali Azimi" w:date="2023-11-01T15:37:00Z">
                  <w:rPr>
                    <w:ins w:id="778" w:author="Seyed Ali Azimi" w:date="2023-11-01T10:47:00Z"/>
                    <w:rFonts w:cs="B Nazanin"/>
                    <w:rtl/>
                  </w:rPr>
                </w:rPrChange>
              </w:rPr>
              <w:pPrChange w:id="779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780" w:author="Seyed Ali Azimi" w:date="2023-11-01T15:39:00Z">
              <w:tcPr>
                <w:tcW w:w="2016" w:type="pct"/>
                <w:gridSpan w:val="3"/>
              </w:tcPr>
            </w:tcPrChange>
          </w:tcPr>
          <w:p w14:paraId="42FFC3D5" w14:textId="5721A1AC" w:rsidR="002D0D9F" w:rsidRPr="00E544A7" w:rsidRDefault="002D0D9F">
            <w:pPr>
              <w:bidi/>
              <w:jc w:val="center"/>
              <w:rPr>
                <w:ins w:id="781" w:author="Seyed Ali Azimi" w:date="2023-11-01T10:47:00Z"/>
                <w:rFonts w:cs="B Nazanin"/>
                <w:color w:val="0070C0"/>
                <w:rtl/>
                <w:rPrChange w:id="782" w:author="Seyed Ali Azimi" w:date="2023-11-01T10:47:00Z">
                  <w:rPr>
                    <w:ins w:id="783" w:author="Seyed Ali Azimi" w:date="2023-11-01T10:47:00Z"/>
                    <w:rFonts w:cs="B Nazanin"/>
                    <w:rtl/>
                  </w:rPr>
                </w:rPrChange>
              </w:rPr>
              <w:pPrChange w:id="784" w:author="Seyed Ali Azimi" w:date="2023-11-01T10:48:00Z">
                <w:pPr>
                  <w:bidi/>
                </w:pPr>
              </w:pPrChange>
            </w:pPr>
            <w:ins w:id="785" w:author="Seyed Ali Azimi" w:date="2023-11-01T10:48:00Z">
              <w:r>
                <w:rPr>
                  <w:rFonts w:cs="B Nazanin" w:hint="cs"/>
                  <w:color w:val="0070C0"/>
                  <w:rtl/>
                </w:rPr>
                <w:t>حوزه قرارداد</w:t>
              </w:r>
            </w:ins>
          </w:p>
        </w:tc>
        <w:tc>
          <w:tcPr>
            <w:tcW w:w="1989" w:type="pct"/>
            <w:tcPrChange w:id="786" w:author="Seyed Ali Azimi" w:date="2023-11-01T15:39:00Z">
              <w:tcPr>
                <w:tcW w:w="2605" w:type="pct"/>
                <w:gridSpan w:val="2"/>
              </w:tcPr>
            </w:tcPrChange>
          </w:tcPr>
          <w:p w14:paraId="475E34E6" w14:textId="77777777" w:rsidR="002D0D9F" w:rsidRDefault="002D0D9F" w:rsidP="002D0D9F">
            <w:pPr>
              <w:bidi/>
              <w:jc w:val="center"/>
              <w:rPr>
                <w:ins w:id="787" w:author="Seyed Ali Azimi" w:date="2023-11-01T11:10:00Z"/>
                <w:rFonts w:cs="B Nazanin"/>
                <w:color w:val="0070C0"/>
                <w:rtl/>
              </w:rPr>
            </w:pPr>
          </w:p>
        </w:tc>
      </w:tr>
      <w:tr w:rsidR="002D0D9F" w:rsidRPr="00007565" w14:paraId="2DAFD6B3" w14:textId="0420497A" w:rsidTr="00CA14B9">
        <w:trPr>
          <w:jc w:val="center"/>
          <w:trPrChange w:id="788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789" w:author="Seyed Ali Azimi" w:date="2023-11-01T15:39:00Z">
              <w:tcPr>
                <w:tcW w:w="379" w:type="pct"/>
                <w:gridSpan w:val="2"/>
              </w:tcPr>
            </w:tcPrChange>
          </w:tcPr>
          <w:p w14:paraId="01093FD4" w14:textId="77777777" w:rsidR="002D0D9F" w:rsidRDefault="002D0D9F">
            <w:pPr>
              <w:bidi/>
              <w:rPr>
                <w:ins w:id="790" w:author="Seyed Ali Azimi" w:date="2023-11-01T15:39:00Z"/>
                <w:rFonts w:cs="B Nazanin"/>
                <w:rtl/>
              </w:rPr>
              <w:pPrChange w:id="791" w:author="Seyed Ali Azimi" w:date="2023-11-01T16:27:00Z">
                <w:pPr>
                  <w:bidi/>
                  <w:jc w:val="right"/>
                </w:pPr>
              </w:pPrChange>
            </w:pPr>
            <w:ins w:id="792" w:author="Seyed Ali Azimi" w:date="2023-11-01T15:39:00Z">
              <w:r>
                <w:rPr>
                  <w:rFonts w:cs="B Nazanin" w:hint="cs"/>
                  <w:rtl/>
                </w:rPr>
                <w:t>ادمین ثبت نمیکنه خودمون ثبت میکنیم.</w:t>
              </w:r>
            </w:ins>
          </w:p>
          <w:p w14:paraId="44FF0F44" w14:textId="77777777" w:rsidR="002D0D9F" w:rsidRDefault="002D0D9F">
            <w:pPr>
              <w:bidi/>
              <w:rPr>
                <w:ins w:id="793" w:author="Seyed Ali Azimi" w:date="2023-11-01T15:40:00Z"/>
                <w:rFonts w:cs="B Nazanin"/>
                <w:rtl/>
              </w:rPr>
              <w:pPrChange w:id="794" w:author="Seyed Ali Azimi" w:date="2023-11-01T16:27:00Z">
                <w:pPr>
                  <w:bidi/>
                  <w:jc w:val="right"/>
                </w:pPr>
              </w:pPrChange>
            </w:pPr>
            <w:ins w:id="795" w:author="Seyed Ali Azimi" w:date="2023-11-01T15:39:00Z">
              <w:r>
                <w:rPr>
                  <w:rFonts w:cs="B Nazanin" w:hint="cs"/>
                  <w:rtl/>
                </w:rPr>
                <w:t>قرارداد باید در تیم ما ثبت شود.</w:t>
              </w:r>
            </w:ins>
          </w:p>
          <w:p w14:paraId="48711445" w14:textId="77777777" w:rsidR="002D0D9F" w:rsidRDefault="002D0D9F">
            <w:pPr>
              <w:bidi/>
              <w:rPr>
                <w:ins w:id="796" w:author="Seyed Ali Azimi" w:date="2023-11-01T15:40:00Z"/>
                <w:rFonts w:cs="B Nazanin"/>
                <w:rtl/>
              </w:rPr>
              <w:pPrChange w:id="797" w:author="Seyed Ali Azimi" w:date="2023-11-01T16:27:00Z">
                <w:pPr>
                  <w:bidi/>
                  <w:jc w:val="right"/>
                </w:pPr>
              </w:pPrChange>
            </w:pPr>
            <w:ins w:id="798" w:author="Seyed Ali Azimi" w:date="2023-11-01T15:40:00Z">
              <w:r>
                <w:rPr>
                  <w:rFonts w:cs="B Nazanin" w:hint="cs"/>
                  <w:rtl/>
                </w:rPr>
                <w:t>نیازی نیست برای توسعه سرویس جدید</w:t>
              </w:r>
            </w:ins>
          </w:p>
          <w:p w14:paraId="1638DEE7" w14:textId="25BF574F" w:rsidR="002D0D9F" w:rsidRPr="00E34683" w:rsidRDefault="002D0D9F">
            <w:pPr>
              <w:bidi/>
              <w:rPr>
                <w:rFonts w:cs="B Nazanin"/>
                <w:rtl/>
                <w:rPrChange w:id="799" w:author="Seyed Ali Azimi" w:date="2023-11-01T15:37:00Z">
                  <w:rPr>
                    <w:rtl/>
                  </w:rPr>
                </w:rPrChange>
              </w:rPr>
              <w:pPrChange w:id="800" w:author="Seyed Ali Azimi" w:date="2023-11-01T16:2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801" w:author="Seyed Ali Azimi" w:date="2023-11-01T15:40:00Z">
              <w:r>
                <w:rPr>
                  <w:rFonts w:cs="B Nazanin" w:hint="cs"/>
                  <w:rtl/>
                </w:rPr>
                <w:t xml:space="preserve">فقط باید در جدول قراردادها  قرارداد ثبت شودیا مطمئن نیستم </w:t>
              </w:r>
            </w:ins>
            <w:ins w:id="802" w:author="Seyed Ali Azimi" w:date="2023-11-01T15:41:00Z">
              <w:r>
                <w:rPr>
                  <w:rFonts w:cs="B Nazanin" w:hint="cs"/>
                  <w:rtl/>
                </w:rPr>
                <w:t>میشه از جدول فعلی هم استفاده کرد؟</w:t>
              </w:r>
            </w:ins>
          </w:p>
        </w:tc>
        <w:tc>
          <w:tcPr>
            <w:tcW w:w="1280" w:type="pct"/>
            <w:tcPrChange w:id="803" w:author="Seyed Ali Azimi" w:date="2023-11-01T15:39:00Z">
              <w:tcPr>
                <w:tcW w:w="2016" w:type="pct"/>
                <w:gridSpan w:val="3"/>
              </w:tcPr>
            </w:tcPrChange>
          </w:tcPr>
          <w:p w14:paraId="68F82026" w14:textId="14498200" w:rsidR="002D0D9F" w:rsidRPr="00007565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ادمین سامانه میخواهم نوع خاصی از قرارداد را در سامانه </w:t>
            </w:r>
            <w:del w:id="804" w:author="Seyed Ali Azimi" w:date="2023-11-01T10:50:00Z">
              <w:r w:rsidDel="00B74976">
                <w:rPr>
                  <w:rFonts w:cs="B Nazanin" w:hint="cs"/>
                  <w:rtl/>
                </w:rPr>
                <w:delText xml:space="preserve">ساقه </w:delText>
              </w:r>
            </w:del>
            <w:r>
              <w:rPr>
                <w:rFonts w:cs="B Nazanin" w:hint="cs"/>
                <w:rtl/>
              </w:rPr>
              <w:t>ثبت کنم، تا این قرارداد توسط کاربران یا خود مشتریان انتخاب شود.</w:t>
            </w:r>
          </w:p>
        </w:tc>
        <w:tc>
          <w:tcPr>
            <w:tcW w:w="1989" w:type="pct"/>
            <w:tcPrChange w:id="805" w:author="Seyed Ali Azimi" w:date="2023-11-01T15:39:00Z">
              <w:tcPr>
                <w:tcW w:w="2605" w:type="pct"/>
                <w:gridSpan w:val="2"/>
              </w:tcPr>
            </w:tcPrChange>
          </w:tcPr>
          <w:p w14:paraId="65AF92B4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34845CC9" w14:textId="1B9BE4E0" w:rsidTr="00CA14B9">
        <w:trPr>
          <w:jc w:val="center"/>
          <w:trPrChange w:id="806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807" w:author="Seyed Ali Azimi" w:date="2023-11-01T15:39:00Z">
              <w:tcPr>
                <w:tcW w:w="379" w:type="pct"/>
                <w:gridSpan w:val="2"/>
              </w:tcPr>
            </w:tcPrChange>
          </w:tcPr>
          <w:p w14:paraId="14FAEB8B" w14:textId="77124490" w:rsidR="002D0D9F" w:rsidRPr="00E34683" w:rsidRDefault="002D0D9F">
            <w:pPr>
              <w:bidi/>
              <w:jc w:val="right"/>
              <w:rPr>
                <w:rFonts w:cs="B Nazanin"/>
                <w:rtl/>
                <w:rPrChange w:id="808" w:author="Seyed Ali Azimi" w:date="2023-11-01T15:37:00Z">
                  <w:rPr>
                    <w:rtl/>
                  </w:rPr>
                </w:rPrChange>
              </w:rPr>
              <w:pPrChange w:id="809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810" w:author="Seyed Ali Azimi" w:date="2023-11-01T15:39:00Z">
              <w:tcPr>
                <w:tcW w:w="2016" w:type="pct"/>
                <w:gridSpan w:val="3"/>
              </w:tcPr>
            </w:tcPrChange>
          </w:tcPr>
          <w:p w14:paraId="4ED17588" w14:textId="4DDA35D9" w:rsidR="002D0D9F" w:rsidRDefault="002D0D9F" w:rsidP="002D0D9F">
            <w:pPr>
              <w:bidi/>
              <w:rPr>
                <w:rFonts w:cs="B Nazanin"/>
                <w:rtl/>
              </w:rPr>
            </w:pPr>
            <w:del w:id="811" w:author="Seyed Ali Azimi" w:date="2023-11-01T16:05:00Z">
              <w:r w:rsidDel="00FA1D4A">
                <w:rPr>
                  <w:rFonts w:cs="B Nazanin" w:hint="cs"/>
                  <w:rtl/>
                </w:rPr>
                <w:delText xml:space="preserve">بعنوان ادمین سامانه میخواهم برای نوع خاصی از قرارداد در سامانه </w:delText>
              </w:r>
            </w:del>
            <w:del w:id="812" w:author="Seyed Ali Azimi" w:date="2023-11-01T10:50:00Z">
              <w:r w:rsidDel="00B74976">
                <w:rPr>
                  <w:rFonts w:cs="B Nazanin" w:hint="cs"/>
                  <w:rtl/>
                </w:rPr>
                <w:delText xml:space="preserve">ساقه </w:delText>
              </w:r>
            </w:del>
            <w:del w:id="813" w:author="Seyed Ali Azimi" w:date="2023-11-01T16:05:00Z">
              <w:r w:rsidDel="00FA1D4A">
                <w:rPr>
                  <w:rFonts w:cs="B Nazanin" w:hint="cs"/>
                  <w:rtl/>
                </w:rPr>
                <w:delText>اطلاعات جانبی ثبت کنم، تا این اطلاعات در آینده توسط سیستم های استفاده کننده مورد بهره برداری قرار گیرند.</w:delText>
              </w:r>
            </w:del>
          </w:p>
        </w:tc>
        <w:tc>
          <w:tcPr>
            <w:tcW w:w="1989" w:type="pct"/>
            <w:tcPrChange w:id="814" w:author="Seyed Ali Azimi" w:date="2023-11-01T15:39:00Z">
              <w:tcPr>
                <w:tcW w:w="2605" w:type="pct"/>
                <w:gridSpan w:val="2"/>
              </w:tcPr>
            </w:tcPrChange>
          </w:tcPr>
          <w:p w14:paraId="46A824EA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:rsidDel="00FA1D4A" w14:paraId="33EB4140" w14:textId="420FC447" w:rsidTr="00CA14B9">
        <w:trPr>
          <w:jc w:val="center"/>
          <w:del w:id="815" w:author="Seyed Ali Azimi" w:date="2023-11-01T16:05:00Z"/>
          <w:trPrChange w:id="816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817" w:author="Seyed Ali Azimi" w:date="2023-11-01T15:39:00Z">
              <w:tcPr>
                <w:tcW w:w="379" w:type="pct"/>
                <w:gridSpan w:val="2"/>
              </w:tcPr>
            </w:tcPrChange>
          </w:tcPr>
          <w:p w14:paraId="7F41C0BC" w14:textId="32B1DD02" w:rsidR="002D0D9F" w:rsidRPr="00E34683" w:rsidDel="00FA1D4A" w:rsidRDefault="002D0D9F">
            <w:pPr>
              <w:bidi/>
              <w:jc w:val="right"/>
              <w:rPr>
                <w:del w:id="818" w:author="Seyed Ali Azimi" w:date="2023-11-01T16:05:00Z"/>
                <w:rFonts w:cs="B Nazanin"/>
                <w:rtl/>
                <w:rPrChange w:id="819" w:author="Seyed Ali Azimi" w:date="2023-11-01T15:37:00Z">
                  <w:rPr>
                    <w:del w:id="820" w:author="Seyed Ali Azimi" w:date="2023-11-01T16:05:00Z"/>
                    <w:rtl/>
                  </w:rPr>
                </w:rPrChange>
              </w:rPr>
              <w:pPrChange w:id="821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822" w:author="Seyed Ali Azimi" w:date="2023-11-01T15:39:00Z">
              <w:tcPr>
                <w:tcW w:w="2016" w:type="pct"/>
                <w:gridSpan w:val="3"/>
              </w:tcPr>
            </w:tcPrChange>
          </w:tcPr>
          <w:p w14:paraId="226E39DC" w14:textId="6C7867B2" w:rsidR="002D0D9F" w:rsidDel="00FA1D4A" w:rsidRDefault="002D0D9F" w:rsidP="002D0D9F">
            <w:pPr>
              <w:bidi/>
              <w:rPr>
                <w:del w:id="823" w:author="Seyed Ali Azimi" w:date="2023-11-01T16:05:00Z"/>
                <w:rFonts w:cs="B Nazanin"/>
                <w:rtl/>
              </w:rPr>
            </w:pPr>
            <w:del w:id="824" w:author="Seyed Ali Azimi" w:date="2023-11-01T16:04:00Z">
              <w:r w:rsidDel="00FA1D4A">
                <w:rPr>
                  <w:rFonts w:cs="B Nazanin" w:hint="cs"/>
                  <w:rtl/>
                </w:rPr>
                <w:delText>بعنوان فراخوان سیستم میخواهم برای نوع خاصی از قرارداد اطلاعات جانبی ثبت شده در سامانه را دریافت کنم، تا این اطلاعات در سیستم خودم مورد بهره برداری قرار گیرند.</w:delText>
              </w:r>
            </w:del>
          </w:p>
        </w:tc>
        <w:tc>
          <w:tcPr>
            <w:tcW w:w="1989" w:type="pct"/>
            <w:tcPrChange w:id="825" w:author="Seyed Ali Azimi" w:date="2023-11-01T15:39:00Z">
              <w:tcPr>
                <w:tcW w:w="2605" w:type="pct"/>
                <w:gridSpan w:val="2"/>
              </w:tcPr>
            </w:tcPrChange>
          </w:tcPr>
          <w:p w14:paraId="11179A70" w14:textId="622F0CED" w:rsidR="002D0D9F" w:rsidDel="00FA1D4A" w:rsidRDefault="002D0D9F" w:rsidP="002D0D9F">
            <w:pPr>
              <w:bidi/>
              <w:rPr>
                <w:del w:id="826" w:author="Seyed Ali Azimi" w:date="2023-11-01T16:05:00Z"/>
                <w:rFonts w:cs="B Nazanin"/>
                <w:rtl/>
              </w:rPr>
            </w:pPr>
          </w:p>
        </w:tc>
      </w:tr>
      <w:tr w:rsidR="002D0D9F" w:rsidRPr="00007565" w14:paraId="4F69BA87" w14:textId="518C7881" w:rsidTr="00CA14B9">
        <w:trPr>
          <w:jc w:val="center"/>
          <w:trPrChange w:id="827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828" w:author="Seyed Ali Azimi" w:date="2023-11-01T15:39:00Z">
              <w:tcPr>
                <w:tcW w:w="379" w:type="pct"/>
                <w:gridSpan w:val="2"/>
              </w:tcPr>
            </w:tcPrChange>
          </w:tcPr>
          <w:p w14:paraId="7550D372" w14:textId="77777777" w:rsidR="002D0D9F" w:rsidRDefault="002D0D9F">
            <w:pPr>
              <w:bidi/>
              <w:rPr>
                <w:ins w:id="829" w:author="Seyed Ali Azimi" w:date="2023-11-01T15:43:00Z"/>
                <w:rFonts w:cs="B Nazanin"/>
                <w:rtl/>
              </w:rPr>
              <w:pPrChange w:id="830" w:author="Seyed Ali Azimi" w:date="2023-11-01T15:43:00Z">
                <w:pPr>
                  <w:bidi/>
                  <w:jc w:val="right"/>
                </w:pPr>
              </w:pPrChange>
            </w:pPr>
            <w:ins w:id="831" w:author="Seyed Ali Azimi" w:date="2023-11-01T15:43:00Z">
              <w:r>
                <w:rPr>
                  <w:rFonts w:cs="B Nazanin" w:hint="cs"/>
                  <w:rtl/>
                </w:rPr>
                <w:t>غیر فعال نداریم اصن</w:t>
              </w:r>
            </w:ins>
          </w:p>
          <w:p w14:paraId="4C2D6E8A" w14:textId="659CD2EC" w:rsidR="002D0D9F" w:rsidRPr="00E34683" w:rsidRDefault="002D0D9F">
            <w:pPr>
              <w:bidi/>
              <w:rPr>
                <w:rFonts w:cs="B Nazanin"/>
                <w:rtl/>
                <w:rPrChange w:id="832" w:author="Seyed Ali Azimi" w:date="2023-11-01T15:37:00Z">
                  <w:rPr>
                    <w:rtl/>
                  </w:rPr>
                </w:rPrChange>
              </w:rPr>
              <w:pPrChange w:id="833" w:author="Seyed Ali Azimi" w:date="2023-11-01T15:43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834" w:author="Seyed Ali Azimi" w:date="2023-11-01T15:43:00Z">
              <w:r>
                <w:rPr>
                  <w:rFonts w:cs="B Nazanin" w:hint="cs"/>
                  <w:rtl/>
                </w:rPr>
                <w:t>نیازی به کار نیست</w:t>
              </w:r>
            </w:ins>
          </w:p>
        </w:tc>
        <w:tc>
          <w:tcPr>
            <w:tcW w:w="1280" w:type="pct"/>
            <w:tcPrChange w:id="835" w:author="Seyed Ali Azimi" w:date="2023-11-01T15:39:00Z">
              <w:tcPr>
                <w:tcW w:w="2016" w:type="pct"/>
                <w:gridSpan w:val="3"/>
              </w:tcPr>
            </w:tcPrChange>
          </w:tcPr>
          <w:p w14:paraId="3D62DB81" w14:textId="152E2BC7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ادمین سامانه میخواهم وضعیت نوع خاصی از قرارداد را در سامانه ساقه</w:t>
            </w:r>
            <w:ins w:id="836" w:author="Seyed Ali Azimi" w:date="2023-11-01T10:50:00Z">
              <w:r>
                <w:rPr>
                  <w:rFonts w:cs="B Nazanin" w:hint="cs"/>
                  <w:rtl/>
                </w:rPr>
                <w:t>،</w:t>
              </w:r>
            </w:ins>
            <w:r>
              <w:rPr>
                <w:rFonts w:cs="B Nazanin" w:hint="cs"/>
                <w:rtl/>
              </w:rPr>
              <w:t xml:space="preserve"> به فعال تغییر دهم، تا این قرارداد توسط کاربران یا خود مشتریان انتخاب شود.</w:t>
            </w:r>
          </w:p>
        </w:tc>
        <w:tc>
          <w:tcPr>
            <w:tcW w:w="1989" w:type="pct"/>
            <w:tcPrChange w:id="837" w:author="Seyed Ali Azimi" w:date="2023-11-01T15:39:00Z">
              <w:tcPr>
                <w:tcW w:w="2605" w:type="pct"/>
                <w:gridSpan w:val="2"/>
              </w:tcPr>
            </w:tcPrChange>
          </w:tcPr>
          <w:p w14:paraId="14F7C116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6974C562" w14:textId="7FB722C2" w:rsidTr="00CA14B9">
        <w:trPr>
          <w:jc w:val="center"/>
          <w:trPrChange w:id="838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839" w:author="Seyed Ali Azimi" w:date="2023-11-01T15:39:00Z">
              <w:tcPr>
                <w:tcW w:w="379" w:type="pct"/>
                <w:gridSpan w:val="2"/>
              </w:tcPr>
            </w:tcPrChange>
          </w:tcPr>
          <w:p w14:paraId="4C2777A2" w14:textId="77777777" w:rsidR="002D0D9F" w:rsidRDefault="002D0D9F" w:rsidP="002D0D9F">
            <w:pPr>
              <w:bidi/>
              <w:rPr>
                <w:ins w:id="840" w:author="Seyed Ali Azimi" w:date="2023-11-01T15:43:00Z"/>
                <w:rFonts w:cs="B Nazanin"/>
                <w:rtl/>
              </w:rPr>
            </w:pPr>
            <w:ins w:id="841" w:author="Seyed Ali Azimi" w:date="2023-11-01T15:43:00Z">
              <w:r>
                <w:rPr>
                  <w:rFonts w:cs="B Nazanin" w:hint="cs"/>
                  <w:rtl/>
                </w:rPr>
                <w:t>غیر فعال نداریم اصن</w:t>
              </w:r>
            </w:ins>
          </w:p>
          <w:p w14:paraId="5B0C797C" w14:textId="212570BF" w:rsidR="002D0D9F" w:rsidRPr="00E34683" w:rsidRDefault="002D0D9F">
            <w:pPr>
              <w:bidi/>
              <w:rPr>
                <w:rFonts w:cs="B Nazanin"/>
                <w:rtl/>
                <w:rPrChange w:id="842" w:author="Seyed Ali Azimi" w:date="2023-11-01T15:37:00Z">
                  <w:rPr>
                    <w:rtl/>
                  </w:rPr>
                </w:rPrChange>
              </w:rPr>
              <w:pPrChange w:id="843" w:author="Seyed Ali Azimi" w:date="2023-11-01T15:43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844" w:author="Seyed Ali Azimi" w:date="2023-11-01T15:43:00Z">
              <w:r>
                <w:rPr>
                  <w:rFonts w:cs="B Nazanin" w:hint="cs"/>
                  <w:rtl/>
                </w:rPr>
                <w:t>نیازی به کار نیست</w:t>
              </w:r>
            </w:ins>
          </w:p>
        </w:tc>
        <w:tc>
          <w:tcPr>
            <w:tcW w:w="1280" w:type="pct"/>
            <w:tcPrChange w:id="845" w:author="Seyed Ali Azimi" w:date="2023-11-01T15:39:00Z">
              <w:tcPr>
                <w:tcW w:w="2016" w:type="pct"/>
                <w:gridSpan w:val="3"/>
              </w:tcPr>
            </w:tcPrChange>
          </w:tcPr>
          <w:p w14:paraId="41CCF672" w14:textId="3BE263D3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ادمین سامانه میخواهم وضعیت نوع خاصی از قرارداد را در سامانه ساقه</w:t>
            </w:r>
            <w:ins w:id="846" w:author="Seyed Ali Azimi" w:date="2023-11-01T10:50:00Z">
              <w:r>
                <w:rPr>
                  <w:rFonts w:cs="B Nazanin" w:hint="cs"/>
                  <w:rtl/>
                </w:rPr>
                <w:t>،</w:t>
              </w:r>
            </w:ins>
            <w:r>
              <w:rPr>
                <w:rFonts w:cs="B Nazanin" w:hint="cs"/>
                <w:rtl/>
              </w:rPr>
              <w:t xml:space="preserve"> به غیرفعال تغییر دهم، تا این قرارداد توسط کاربران یا خود مشتریان انتخاب نشود.</w:t>
            </w:r>
          </w:p>
        </w:tc>
        <w:tc>
          <w:tcPr>
            <w:tcW w:w="1989" w:type="pct"/>
            <w:tcPrChange w:id="847" w:author="Seyed Ali Azimi" w:date="2023-11-01T15:39:00Z">
              <w:tcPr>
                <w:tcW w:w="2605" w:type="pct"/>
                <w:gridSpan w:val="2"/>
              </w:tcPr>
            </w:tcPrChange>
          </w:tcPr>
          <w:p w14:paraId="2FBD6E67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0C956BD3" w14:textId="11413E10" w:rsidTr="00CA14B9">
        <w:trPr>
          <w:jc w:val="center"/>
          <w:trPrChange w:id="848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849" w:author="Seyed Ali Azimi" w:date="2023-11-01T15:39:00Z">
              <w:tcPr>
                <w:tcW w:w="379" w:type="pct"/>
                <w:gridSpan w:val="2"/>
              </w:tcPr>
            </w:tcPrChange>
          </w:tcPr>
          <w:p w14:paraId="4A5A1940" w14:textId="6C8C1166" w:rsidR="002D0D9F" w:rsidRDefault="002D0D9F" w:rsidP="002D0D9F">
            <w:pPr>
              <w:bidi/>
              <w:rPr>
                <w:ins w:id="850" w:author="Seyed Ali Azimi" w:date="2023-11-01T15:43:00Z"/>
                <w:rFonts w:cs="B Nazanin"/>
                <w:rtl/>
              </w:rPr>
            </w:pPr>
            <w:ins w:id="851" w:author="Seyed Ali Azimi" w:date="2023-11-01T15:43:00Z">
              <w:r>
                <w:rPr>
                  <w:rFonts w:cs="B Nazanin" w:hint="cs"/>
                  <w:rtl/>
                </w:rPr>
                <w:t>ویرایش  نداریم اصن</w:t>
              </w:r>
            </w:ins>
          </w:p>
          <w:p w14:paraId="188C72F6" w14:textId="7D8792E6" w:rsidR="002D0D9F" w:rsidRPr="00E34683" w:rsidRDefault="002D0D9F">
            <w:pPr>
              <w:bidi/>
              <w:rPr>
                <w:rFonts w:cs="B Nazanin"/>
                <w:rtl/>
                <w:rPrChange w:id="852" w:author="Seyed Ali Azimi" w:date="2023-11-01T15:37:00Z">
                  <w:rPr>
                    <w:rtl/>
                  </w:rPr>
                </w:rPrChange>
              </w:rPr>
              <w:pPrChange w:id="853" w:author="Seyed Ali Azimi" w:date="2023-11-01T15:44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854" w:author="Seyed Ali Azimi" w:date="2023-11-01T15:43:00Z">
              <w:r>
                <w:rPr>
                  <w:rFonts w:cs="B Nazanin" w:hint="cs"/>
                  <w:rtl/>
                </w:rPr>
                <w:t>نیازی به کار نیست</w:t>
              </w:r>
            </w:ins>
          </w:p>
        </w:tc>
        <w:tc>
          <w:tcPr>
            <w:tcW w:w="1280" w:type="pct"/>
            <w:tcPrChange w:id="855" w:author="Seyed Ali Azimi" w:date="2023-11-01T15:39:00Z">
              <w:tcPr>
                <w:tcW w:w="2016" w:type="pct"/>
                <w:gridSpan w:val="3"/>
              </w:tcPr>
            </w:tcPrChange>
          </w:tcPr>
          <w:p w14:paraId="64D2C99A" w14:textId="74DB2A27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ادمین سامانه میخواهم نسخه خاصی از قرارداد را در سامانه ساقه </w:t>
            </w:r>
            <w:commentRangeStart w:id="856"/>
            <w:r>
              <w:rPr>
                <w:rFonts w:cs="B Nazanin" w:hint="cs"/>
                <w:rtl/>
              </w:rPr>
              <w:t>ویرایش</w:t>
            </w:r>
            <w:commentRangeEnd w:id="856"/>
            <w:r>
              <w:rPr>
                <w:rStyle w:val="CommentReference"/>
                <w:rtl/>
              </w:rPr>
              <w:commentReference w:id="856"/>
            </w:r>
            <w:r>
              <w:rPr>
                <w:rFonts w:cs="B Nazanin" w:hint="cs"/>
                <w:rtl/>
              </w:rPr>
              <w:t xml:space="preserve"> کنم، تا نسخه ویرایش شده این قرارداد توسط کاربران یا خود مشتریان انتخاب شود.</w:t>
            </w:r>
          </w:p>
        </w:tc>
        <w:tc>
          <w:tcPr>
            <w:tcW w:w="1989" w:type="pct"/>
            <w:tcPrChange w:id="857" w:author="Seyed Ali Azimi" w:date="2023-11-01T15:39:00Z">
              <w:tcPr>
                <w:tcW w:w="2605" w:type="pct"/>
                <w:gridSpan w:val="2"/>
              </w:tcPr>
            </w:tcPrChange>
          </w:tcPr>
          <w:p w14:paraId="0EF69AB9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7D60D567" w14:textId="259A5372" w:rsidTr="00CA14B9">
        <w:trPr>
          <w:jc w:val="center"/>
          <w:trPrChange w:id="858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859" w:author="Seyed Ali Azimi" w:date="2023-11-01T15:39:00Z">
              <w:tcPr>
                <w:tcW w:w="379" w:type="pct"/>
                <w:gridSpan w:val="2"/>
              </w:tcPr>
            </w:tcPrChange>
          </w:tcPr>
          <w:p w14:paraId="4444A05E" w14:textId="3DE1CEC5" w:rsidR="002D0D9F" w:rsidRDefault="002D0D9F" w:rsidP="002D0D9F">
            <w:pPr>
              <w:bidi/>
              <w:rPr>
                <w:ins w:id="860" w:author="Seyed Ali Azimi" w:date="2023-11-01T15:44:00Z"/>
                <w:rFonts w:cs="B Nazanin"/>
                <w:rtl/>
              </w:rPr>
            </w:pPr>
            <w:ins w:id="861" w:author="Seyed Ali Azimi" w:date="2023-11-01T15:44:00Z">
              <w:r>
                <w:rPr>
                  <w:rFonts w:cs="B Nazanin" w:hint="cs"/>
                  <w:rtl/>
                </w:rPr>
                <w:lastRenderedPageBreak/>
                <w:t>حذف  نداریم اصن</w:t>
              </w:r>
            </w:ins>
          </w:p>
          <w:p w14:paraId="5AF86DE8" w14:textId="17C90D4B" w:rsidR="002D0D9F" w:rsidRPr="00E34683" w:rsidRDefault="002D0D9F">
            <w:pPr>
              <w:bidi/>
              <w:rPr>
                <w:rFonts w:cs="B Nazanin"/>
                <w:rtl/>
                <w:rPrChange w:id="862" w:author="Seyed Ali Azimi" w:date="2023-11-01T15:37:00Z">
                  <w:rPr>
                    <w:rtl/>
                  </w:rPr>
                </w:rPrChange>
              </w:rPr>
              <w:pPrChange w:id="863" w:author="Seyed Ali Azimi" w:date="2023-11-01T15:44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864" w:author="Seyed Ali Azimi" w:date="2023-11-01T15:44:00Z">
              <w:r>
                <w:rPr>
                  <w:rFonts w:cs="B Nazanin" w:hint="cs"/>
                  <w:rtl/>
                </w:rPr>
                <w:t>نیازی به کار نیست</w:t>
              </w:r>
            </w:ins>
          </w:p>
        </w:tc>
        <w:tc>
          <w:tcPr>
            <w:tcW w:w="1280" w:type="pct"/>
            <w:tcPrChange w:id="865" w:author="Seyed Ali Azimi" w:date="2023-11-01T15:39:00Z">
              <w:tcPr>
                <w:tcW w:w="2016" w:type="pct"/>
                <w:gridSpan w:val="3"/>
              </w:tcPr>
            </w:tcPrChange>
          </w:tcPr>
          <w:p w14:paraId="5EECB9AA" w14:textId="5F22F406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</w:t>
            </w:r>
            <w:commentRangeStart w:id="866"/>
            <w:r>
              <w:rPr>
                <w:rFonts w:cs="B Nazanin" w:hint="cs"/>
                <w:rtl/>
              </w:rPr>
              <w:t>ادمین</w:t>
            </w:r>
            <w:commentRangeEnd w:id="866"/>
            <w:r>
              <w:rPr>
                <w:rStyle w:val="CommentReference"/>
                <w:rtl/>
              </w:rPr>
              <w:commentReference w:id="866"/>
            </w:r>
            <w:r>
              <w:rPr>
                <w:rFonts w:cs="B Nazanin" w:hint="cs"/>
                <w:rtl/>
              </w:rPr>
              <w:t xml:space="preserve"> سامانه میخواهم نوع خاصی از قرارداد را در سامانه ساقه حذف کنم، تا این قرارداد توسط کاربران یا خود مشتریان انتخاب نشود.</w:t>
            </w:r>
          </w:p>
        </w:tc>
        <w:tc>
          <w:tcPr>
            <w:tcW w:w="1989" w:type="pct"/>
            <w:tcPrChange w:id="867" w:author="Seyed Ali Azimi" w:date="2023-11-01T15:39:00Z">
              <w:tcPr>
                <w:tcW w:w="2605" w:type="pct"/>
                <w:gridSpan w:val="2"/>
              </w:tcPr>
            </w:tcPrChange>
          </w:tcPr>
          <w:p w14:paraId="2C8004A5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78AB46E2" w14:textId="463F0BAD" w:rsidTr="00CA14B9">
        <w:trPr>
          <w:jc w:val="center"/>
          <w:trPrChange w:id="868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869" w:author="Seyed Ali Azimi" w:date="2023-11-01T15:39:00Z">
              <w:tcPr>
                <w:tcW w:w="379" w:type="pct"/>
                <w:gridSpan w:val="2"/>
              </w:tcPr>
            </w:tcPrChange>
          </w:tcPr>
          <w:p w14:paraId="713C5A03" w14:textId="77777777" w:rsidR="002D0D9F" w:rsidRDefault="002D0D9F" w:rsidP="002D0D9F">
            <w:pPr>
              <w:bidi/>
              <w:rPr>
                <w:ins w:id="870" w:author="Seyed Ali Azimi" w:date="2023-11-01T15:47:00Z"/>
                <w:rFonts w:cs="B Nazanin"/>
                <w:highlight w:val="yellow"/>
                <w:rtl/>
              </w:rPr>
            </w:pPr>
            <w:ins w:id="871" w:author="Seyed Ali Azimi" w:date="2023-11-01T15:44:00Z">
              <w:r w:rsidRPr="00314803">
                <w:rPr>
                  <w:rFonts w:cs="B Nazanin" w:hint="eastAsia"/>
                  <w:highlight w:val="yellow"/>
                  <w:rtl/>
                  <w:rPrChange w:id="872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در</w:t>
              </w:r>
              <w:r w:rsidRPr="00314803">
                <w:rPr>
                  <w:rFonts w:cs="B Nazanin"/>
                  <w:highlight w:val="yellow"/>
                  <w:rtl/>
                  <w:rPrChange w:id="873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حال حاضر </w:t>
              </w:r>
            </w:ins>
            <w:ins w:id="874" w:author="Seyed Ali Azimi" w:date="2023-11-01T15:45:00Z">
              <w:r w:rsidRPr="00314803">
                <w:rPr>
                  <w:rFonts w:cs="B Nazanin" w:hint="eastAsia"/>
                  <w:highlight w:val="yellow"/>
                  <w:rtl/>
                  <w:rPrChange w:id="875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در</w:t>
              </w:r>
              <w:r w:rsidRPr="00314803">
                <w:rPr>
                  <w:rFonts w:cs="B Nazanin"/>
                  <w:highlight w:val="yellow"/>
                  <w:rtl/>
                  <w:rPrChange w:id="876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877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بک</w:t>
              </w:r>
              <w:r w:rsidRPr="00314803">
                <w:rPr>
                  <w:rFonts w:cs="B Nazanin"/>
                  <w:highlight w:val="yellow"/>
                  <w:rtl/>
                  <w:rPrChange w:id="878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879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آف</w:t>
              </w:r>
              <w:r w:rsidRPr="00314803">
                <w:rPr>
                  <w:rFonts w:cs="B Nazanin" w:hint="cs"/>
                  <w:highlight w:val="yellow"/>
                  <w:rtl/>
                  <w:rPrChange w:id="880" w:author="Seyed Ali Azimi" w:date="2023-11-01T15:45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314803">
                <w:rPr>
                  <w:rFonts w:cs="B Nazanin" w:hint="eastAsia"/>
                  <w:highlight w:val="yellow"/>
                  <w:rtl/>
                  <w:rPrChange w:id="881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س</w:t>
              </w:r>
              <w:r w:rsidRPr="00314803">
                <w:rPr>
                  <w:rFonts w:cs="B Nazanin"/>
                  <w:highlight w:val="yellow"/>
                  <w:rtl/>
                  <w:rPrChange w:id="882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883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وجود</w:t>
              </w:r>
              <w:r w:rsidRPr="00314803">
                <w:rPr>
                  <w:rFonts w:cs="B Nazanin"/>
                  <w:highlight w:val="yellow"/>
                  <w:rtl/>
                  <w:rPrChange w:id="884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885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دارد</w:t>
              </w:r>
              <w:r w:rsidRPr="00314803">
                <w:rPr>
                  <w:rFonts w:cs="B Nazanin"/>
                  <w:highlight w:val="yellow"/>
                  <w:rtl/>
                  <w:rPrChange w:id="886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887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فقط</w:t>
              </w:r>
              <w:r w:rsidRPr="00314803">
                <w:rPr>
                  <w:rFonts w:cs="B Nazanin"/>
                  <w:highlight w:val="yellow"/>
                  <w:rtl/>
                  <w:rPrChange w:id="888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889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قسمت</w:t>
              </w:r>
              <w:r w:rsidRPr="00314803">
                <w:rPr>
                  <w:rFonts w:cs="B Nazanin" w:hint="cs"/>
                  <w:highlight w:val="yellow"/>
                  <w:rtl/>
                  <w:rPrChange w:id="890" w:author="Seyed Ali Azimi" w:date="2023-11-01T15:45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314803">
                <w:rPr>
                  <w:rFonts w:cs="B Nazanin"/>
                  <w:highlight w:val="yellow"/>
                  <w:rtl/>
                  <w:rPrChange w:id="891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892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که</w:t>
              </w:r>
              <w:r w:rsidRPr="00314803">
                <w:rPr>
                  <w:rFonts w:cs="B Nazanin"/>
                  <w:highlight w:val="yellow"/>
                  <w:rtl/>
                  <w:rPrChange w:id="893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894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امضا</w:t>
              </w:r>
              <w:r w:rsidRPr="00314803">
                <w:rPr>
                  <w:rFonts w:cs="B Nazanin"/>
                  <w:highlight w:val="yellow"/>
                  <w:rtl/>
                  <w:rPrChange w:id="895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896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د</w:t>
              </w:r>
              <w:r w:rsidRPr="00314803">
                <w:rPr>
                  <w:rFonts w:cs="B Nazanin" w:hint="cs"/>
                  <w:highlight w:val="yellow"/>
                  <w:rtl/>
                  <w:rPrChange w:id="897" w:author="Seyed Ali Azimi" w:date="2023-11-01T15:45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314803">
                <w:rPr>
                  <w:rFonts w:cs="B Nazanin" w:hint="eastAsia"/>
                  <w:highlight w:val="yellow"/>
                  <w:rtl/>
                  <w:rPrChange w:id="898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ج</w:t>
              </w:r>
              <w:r w:rsidRPr="00314803">
                <w:rPr>
                  <w:rFonts w:cs="B Nazanin" w:hint="cs"/>
                  <w:highlight w:val="yellow"/>
                  <w:rtl/>
                  <w:rPrChange w:id="899" w:author="Seyed Ali Azimi" w:date="2023-11-01T15:45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314803">
                <w:rPr>
                  <w:rFonts w:cs="B Nazanin" w:hint="eastAsia"/>
                  <w:highlight w:val="yellow"/>
                  <w:rtl/>
                  <w:rPrChange w:id="900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تال</w:t>
              </w:r>
              <w:r w:rsidRPr="00314803">
                <w:rPr>
                  <w:rFonts w:cs="B Nazanin"/>
                  <w:highlight w:val="yellow"/>
                  <w:rtl/>
                  <w:rPrChange w:id="901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02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م</w:t>
              </w:r>
              <w:r w:rsidRPr="00314803">
                <w:rPr>
                  <w:rFonts w:cs="B Nazanin" w:hint="cs"/>
                  <w:highlight w:val="yellow"/>
                  <w:rtl/>
                  <w:rPrChange w:id="903" w:author="Seyed Ali Azimi" w:date="2023-11-01T15:45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314803">
                <w:rPr>
                  <w:rFonts w:cs="B Nazanin" w:hint="eastAsia"/>
                  <w:highlight w:val="yellow"/>
                  <w:rtl/>
                  <w:rPrChange w:id="904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شود</w:t>
              </w:r>
              <w:r w:rsidRPr="00314803">
                <w:rPr>
                  <w:rFonts w:cs="B Nazanin"/>
                  <w:highlight w:val="yellow"/>
                  <w:rtl/>
                  <w:rPrChange w:id="905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06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با</w:t>
              </w:r>
              <w:r w:rsidRPr="00314803">
                <w:rPr>
                  <w:rFonts w:cs="B Nazanin" w:hint="cs"/>
                  <w:highlight w:val="yellow"/>
                  <w:rtl/>
                  <w:rPrChange w:id="907" w:author="Seyed Ali Azimi" w:date="2023-11-01T15:45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314803">
                <w:rPr>
                  <w:rFonts w:cs="B Nazanin" w:hint="eastAsia"/>
                  <w:highlight w:val="yellow"/>
                  <w:rtl/>
                  <w:rPrChange w:id="908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د</w:t>
              </w:r>
              <w:r w:rsidRPr="00314803">
                <w:rPr>
                  <w:rFonts w:cs="B Nazanin"/>
                  <w:highlight w:val="yellow"/>
                  <w:rtl/>
                  <w:rPrChange w:id="909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10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بررس</w:t>
              </w:r>
              <w:r w:rsidRPr="00314803">
                <w:rPr>
                  <w:rFonts w:cs="B Nazanin" w:hint="cs"/>
                  <w:highlight w:val="yellow"/>
                  <w:rtl/>
                  <w:rPrChange w:id="911" w:author="Seyed Ali Azimi" w:date="2023-11-01T15:45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314803">
                <w:rPr>
                  <w:rFonts w:cs="B Nazanin"/>
                  <w:highlight w:val="yellow"/>
                  <w:rtl/>
                  <w:rPrChange w:id="912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13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کنم</w:t>
              </w:r>
              <w:r w:rsidRPr="00314803">
                <w:rPr>
                  <w:rFonts w:cs="B Nazanin"/>
                  <w:highlight w:val="yellow"/>
                  <w:rtl/>
                  <w:rPrChange w:id="914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15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و</w:t>
              </w:r>
              <w:r w:rsidRPr="00314803">
                <w:rPr>
                  <w:rFonts w:cs="B Nazanin"/>
                  <w:highlight w:val="yellow"/>
                  <w:rtl/>
                  <w:rPrChange w:id="916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17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در</w:t>
              </w:r>
              <w:r w:rsidRPr="00314803">
                <w:rPr>
                  <w:rFonts w:cs="B Nazanin"/>
                  <w:highlight w:val="yellow"/>
                  <w:rtl/>
                  <w:rPrChange w:id="918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19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صورت</w:t>
              </w:r>
              <w:r w:rsidRPr="00314803">
                <w:rPr>
                  <w:rFonts w:cs="B Nazanin"/>
                  <w:highlight w:val="yellow"/>
                  <w:rtl/>
                  <w:rPrChange w:id="920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21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لزوم</w:t>
              </w:r>
              <w:r w:rsidRPr="00314803">
                <w:rPr>
                  <w:rFonts w:cs="B Nazanin"/>
                  <w:highlight w:val="yellow"/>
                  <w:rtl/>
                  <w:rPrChange w:id="922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23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تسک</w:t>
              </w:r>
              <w:r w:rsidRPr="00314803">
                <w:rPr>
                  <w:rFonts w:cs="B Nazanin"/>
                  <w:highlight w:val="yellow"/>
                  <w:rtl/>
                  <w:rPrChange w:id="924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25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براش</w:t>
              </w:r>
              <w:r w:rsidRPr="00314803">
                <w:rPr>
                  <w:rFonts w:cs="B Nazanin"/>
                  <w:highlight w:val="yellow"/>
                  <w:rtl/>
                  <w:rPrChange w:id="926" w:author="Seyed Ali Azimi" w:date="2023-11-01T15:4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314803">
                <w:rPr>
                  <w:rFonts w:cs="B Nazanin" w:hint="eastAsia"/>
                  <w:highlight w:val="yellow"/>
                  <w:rtl/>
                  <w:rPrChange w:id="927" w:author="Seyed Ali Azimi" w:date="2023-11-01T15:45:00Z">
                    <w:rPr>
                      <w:rFonts w:cs="B Nazanin" w:hint="eastAsia"/>
                      <w:rtl/>
                    </w:rPr>
                  </w:rPrChange>
                </w:rPr>
                <w:t>بزنم</w:t>
              </w:r>
            </w:ins>
            <w:ins w:id="928" w:author="Seyed Ali Azimi" w:date="2023-11-01T15:47:00Z">
              <w:r>
                <w:rPr>
                  <w:rFonts w:cs="B Nazanin" w:hint="cs"/>
                  <w:highlight w:val="yellow"/>
                  <w:rtl/>
                </w:rPr>
                <w:t>.</w:t>
              </w:r>
            </w:ins>
          </w:p>
          <w:p w14:paraId="237E8230" w14:textId="77777777" w:rsidR="002D0D9F" w:rsidRDefault="002D0D9F">
            <w:pPr>
              <w:bidi/>
              <w:rPr>
                <w:ins w:id="929" w:author="Seyed Ali Azimi" w:date="2023-11-01T17:56:00Z"/>
                <w:rFonts w:cs="B Nazanin"/>
                <w:highlight w:val="yellow"/>
              </w:rPr>
            </w:pPr>
            <w:ins w:id="930" w:author="Seyed Ali Azimi" w:date="2023-11-01T15:47:00Z">
              <w:r>
                <w:rPr>
                  <w:rFonts w:cs="B Nazanin" w:hint="cs"/>
                  <w:highlight w:val="yellow"/>
                  <w:rtl/>
                </w:rPr>
                <w:t>قرارداد قبل از ا</w:t>
              </w:r>
            </w:ins>
            <w:ins w:id="931" w:author="Seyed Ali Azimi" w:date="2023-11-01T15:48:00Z">
              <w:r>
                <w:rPr>
                  <w:rFonts w:cs="B Nazanin" w:hint="cs"/>
                  <w:highlight w:val="yellow"/>
                  <w:rtl/>
                </w:rPr>
                <w:t>مضا معنی ندارد و به محض امضا تایید است</w:t>
              </w:r>
            </w:ins>
            <w:ins w:id="932" w:author="Seyed Ali Azimi" w:date="2023-11-01T17:56:00Z">
              <w:r w:rsidR="00430903">
                <w:rPr>
                  <w:rFonts w:cs="B Nazanin"/>
                  <w:highlight w:val="yellow"/>
                </w:rPr>
                <w:t>.</w:t>
              </w:r>
            </w:ins>
          </w:p>
          <w:p w14:paraId="794C4D01" w14:textId="77777777" w:rsidR="00430903" w:rsidRDefault="00430903" w:rsidP="00430903">
            <w:pPr>
              <w:bidi/>
              <w:rPr>
                <w:ins w:id="933" w:author="Seyed Ali Azimi" w:date="2023-11-01T17:57:00Z"/>
                <w:rFonts w:cs="B Nazanin"/>
                <w:highlight w:val="yellow"/>
                <w:rtl/>
              </w:rPr>
            </w:pPr>
            <w:ins w:id="934" w:author="Seyed Ali Azimi" w:date="2023-11-01T17:56:00Z">
              <w:r>
                <w:rPr>
                  <w:rFonts w:cs="B Nazanin" w:hint="cs"/>
                  <w:highlight w:val="yellow"/>
                  <w:rtl/>
                </w:rPr>
                <w:t>بدون امضا قراردادی وجود ندارد.</w:t>
              </w:r>
            </w:ins>
          </w:p>
          <w:p w14:paraId="39BC5F5E" w14:textId="2662E685" w:rsidR="00430903" w:rsidRPr="00314803" w:rsidRDefault="00430903">
            <w:pPr>
              <w:bidi/>
              <w:rPr>
                <w:rFonts w:cs="B Nazanin"/>
                <w:highlight w:val="yellow"/>
                <w:rtl/>
                <w:rPrChange w:id="935" w:author="Seyed Ali Azimi" w:date="2023-11-01T15:45:00Z">
                  <w:rPr>
                    <w:rtl/>
                  </w:rPr>
                </w:rPrChange>
              </w:rPr>
              <w:pPrChange w:id="936" w:author="Seyed Ali Azimi" w:date="2023-11-01T17:5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937" w:author="Seyed Ali Azimi" w:date="2023-11-01T15:39:00Z">
              <w:tcPr>
                <w:tcW w:w="2016" w:type="pct"/>
                <w:gridSpan w:val="3"/>
              </w:tcPr>
            </w:tcPrChange>
          </w:tcPr>
          <w:p w14:paraId="5562FFBD" w14:textId="4226803F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 برای مشتری نوع خاصی از قرارداد را در سامانه ساقه انتخاب کنم، تا این مشتری بواسطه این قرارداد از خدمات کارگزاری بهره مند شود.</w:t>
            </w:r>
          </w:p>
        </w:tc>
        <w:tc>
          <w:tcPr>
            <w:tcW w:w="1989" w:type="pct"/>
            <w:tcPrChange w:id="938" w:author="Seyed Ali Azimi" w:date="2023-11-01T15:39:00Z">
              <w:tcPr>
                <w:tcW w:w="2605" w:type="pct"/>
                <w:gridSpan w:val="2"/>
              </w:tcPr>
            </w:tcPrChange>
          </w:tcPr>
          <w:p w14:paraId="7BAFCE9A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30315DF5" w14:textId="2295D339" w:rsidTr="00CA14B9">
        <w:trPr>
          <w:jc w:val="center"/>
          <w:trPrChange w:id="939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940" w:author="Seyed Ali Azimi" w:date="2023-11-01T15:39:00Z">
              <w:tcPr>
                <w:tcW w:w="379" w:type="pct"/>
                <w:gridSpan w:val="2"/>
              </w:tcPr>
            </w:tcPrChange>
          </w:tcPr>
          <w:p w14:paraId="48154C3E" w14:textId="77777777" w:rsidR="002D0D9F" w:rsidRDefault="002D0D9F">
            <w:pPr>
              <w:bidi/>
              <w:rPr>
                <w:ins w:id="941" w:author="Seyed Ali Azimi" w:date="2023-11-01T15:57:00Z"/>
                <w:rFonts w:cs="B Nazanin"/>
                <w:rtl/>
              </w:rPr>
              <w:pPrChange w:id="942" w:author="Seyed Ali Azimi" w:date="2023-11-01T16:27:00Z">
                <w:pPr>
                  <w:bidi/>
                  <w:jc w:val="right"/>
                </w:pPr>
              </w:pPrChange>
            </w:pPr>
            <w:ins w:id="943" w:author="Seyed Ali Azimi" w:date="2023-11-01T15:57:00Z">
              <w:r>
                <w:rPr>
                  <w:rFonts w:cs="B Nazanin" w:hint="cs"/>
                  <w:rtl/>
                </w:rPr>
                <w:t>در آنلاین وجود دارد</w:t>
              </w:r>
            </w:ins>
          </w:p>
          <w:p w14:paraId="3B6B067D" w14:textId="5ED641EE" w:rsidR="002D0D9F" w:rsidRPr="00E34683" w:rsidRDefault="002D0D9F">
            <w:pPr>
              <w:bidi/>
              <w:rPr>
                <w:rFonts w:cs="B Nazanin"/>
                <w:rtl/>
                <w:rPrChange w:id="944" w:author="Seyed Ali Azimi" w:date="2023-11-01T15:37:00Z">
                  <w:rPr>
                    <w:rtl/>
                  </w:rPr>
                </w:rPrChange>
              </w:rPr>
              <w:pPrChange w:id="945" w:author="Seyed Ali Azimi" w:date="2023-11-01T16:2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946" w:author="Seyed Ali Azimi" w:date="2023-11-01T15:57:00Z">
              <w:r>
                <w:rPr>
                  <w:rFonts w:cs="B Nazanin" w:hint="cs"/>
                  <w:rtl/>
                </w:rPr>
                <w:t>نیازی به کار نیست</w:t>
              </w:r>
            </w:ins>
          </w:p>
        </w:tc>
        <w:tc>
          <w:tcPr>
            <w:tcW w:w="1280" w:type="pct"/>
            <w:tcPrChange w:id="947" w:author="Seyed Ali Azimi" w:date="2023-11-01T15:39:00Z">
              <w:tcPr>
                <w:tcW w:w="2016" w:type="pct"/>
                <w:gridSpan w:val="3"/>
              </w:tcPr>
            </w:tcPrChange>
          </w:tcPr>
          <w:p w14:paraId="3EB1770E" w14:textId="4A69183D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مشتری میخواهم برای خودم نوع خاصی از قرارداد را در سامانه ساقه انتخاب کنم، تا بعد از </w:t>
            </w:r>
            <w:commentRangeStart w:id="948"/>
            <w:del w:id="949" w:author="Seyed Ali Azimi" w:date="2023-11-01T15:49:00Z">
              <w:r w:rsidDel="00E75B0C">
                <w:rPr>
                  <w:rFonts w:cs="B Nazanin" w:hint="cs"/>
                  <w:rtl/>
                </w:rPr>
                <w:delText>تایید</w:delText>
              </w:r>
              <w:commentRangeEnd w:id="948"/>
              <w:r w:rsidDel="00E75B0C">
                <w:rPr>
                  <w:rStyle w:val="CommentReference"/>
                  <w:rtl/>
                </w:rPr>
                <w:commentReference w:id="948"/>
              </w:r>
            </w:del>
            <w:ins w:id="950" w:author="Seyed Ali Azimi" w:date="2023-11-01T15:49:00Z">
              <w:r>
                <w:rPr>
                  <w:rFonts w:cs="B Nazanin" w:hint="cs"/>
                  <w:rtl/>
                </w:rPr>
                <w:t>امضا</w:t>
              </w:r>
            </w:ins>
            <w:r>
              <w:rPr>
                <w:rFonts w:cs="B Nazanin" w:hint="cs"/>
                <w:rtl/>
              </w:rPr>
              <w:t>، بواسطه این قرارداد از خدمات کارگزاری بهره مند شوم.</w:t>
            </w:r>
          </w:p>
        </w:tc>
        <w:tc>
          <w:tcPr>
            <w:tcW w:w="1989" w:type="pct"/>
            <w:tcPrChange w:id="951" w:author="Seyed Ali Azimi" w:date="2023-11-01T15:39:00Z">
              <w:tcPr>
                <w:tcW w:w="2605" w:type="pct"/>
                <w:gridSpan w:val="2"/>
              </w:tcPr>
            </w:tcPrChange>
          </w:tcPr>
          <w:p w14:paraId="68D4ED1F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465A7264" w14:textId="4B99C00A" w:rsidTr="00CA14B9">
        <w:trPr>
          <w:jc w:val="center"/>
          <w:ins w:id="952" w:author="Seyed Ali Azimi" w:date="2023-11-01T10:52:00Z"/>
          <w:trPrChange w:id="953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954" w:author="Seyed Ali Azimi" w:date="2023-11-01T15:39:00Z">
              <w:tcPr>
                <w:tcW w:w="379" w:type="pct"/>
                <w:gridSpan w:val="2"/>
              </w:tcPr>
            </w:tcPrChange>
          </w:tcPr>
          <w:p w14:paraId="3046A287" w14:textId="3238C4C1" w:rsidR="00430903" w:rsidRPr="002D44CF" w:rsidRDefault="00430903">
            <w:pPr>
              <w:bidi/>
              <w:rPr>
                <w:ins w:id="955" w:author="Seyed Ali Azimi" w:date="2023-11-01T10:52:00Z"/>
                <w:rFonts w:cs="B Nazanin"/>
                <w:highlight w:val="yellow"/>
                <w:rtl/>
                <w:rPrChange w:id="956" w:author="Seyed Ali Azimi" w:date="2023-11-01T15:57:00Z">
                  <w:rPr>
                    <w:ins w:id="957" w:author="Seyed Ali Azimi" w:date="2023-11-01T10:52:00Z"/>
                    <w:rtl/>
                  </w:rPr>
                </w:rPrChange>
              </w:rPr>
              <w:pPrChange w:id="958" w:author="Seyed Ali Azimi" w:date="2023-11-01T17:58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959" w:author="Seyed Ali Azimi" w:date="2023-11-01T18:01:00Z">
              <w:r>
                <w:rPr>
                  <w:rFonts w:cs="B Nazanin" w:hint="cs"/>
                  <w:highlight w:val="yellow"/>
                  <w:rtl/>
                </w:rPr>
                <w:t>حذف</w:t>
              </w:r>
            </w:ins>
          </w:p>
        </w:tc>
        <w:tc>
          <w:tcPr>
            <w:tcW w:w="1280" w:type="pct"/>
            <w:tcPrChange w:id="960" w:author="Seyed Ali Azimi" w:date="2023-11-01T15:39:00Z">
              <w:tcPr>
                <w:tcW w:w="2016" w:type="pct"/>
                <w:gridSpan w:val="3"/>
              </w:tcPr>
            </w:tcPrChange>
          </w:tcPr>
          <w:p w14:paraId="20D5D509" w14:textId="0FA6DBAF" w:rsidR="002D0D9F" w:rsidRDefault="002D0D9F" w:rsidP="002D0D9F">
            <w:pPr>
              <w:bidi/>
              <w:rPr>
                <w:ins w:id="961" w:author="Seyed Ali Azimi" w:date="2023-11-01T10:52:00Z"/>
                <w:rFonts w:cs="B Nazanin"/>
                <w:rtl/>
              </w:rPr>
            </w:pPr>
            <w:ins w:id="962" w:author="Seyed Ali Azimi" w:date="2023-11-01T10:52:00Z">
              <w:r>
                <w:rPr>
                  <w:rFonts w:cs="B Nazanin" w:hint="cs"/>
                  <w:rtl/>
                </w:rPr>
                <w:t>بعنوان فراخوان سیستم میخواهم برای مشتری نوع خاصی از قرارداد را در سامانه ساقه انتخاب کنم، تا این مشتری بواسطه این قرارداد از خدمات کارگزاری بهره مند شود.</w:t>
              </w:r>
            </w:ins>
          </w:p>
        </w:tc>
        <w:tc>
          <w:tcPr>
            <w:tcW w:w="1989" w:type="pct"/>
            <w:tcPrChange w:id="963" w:author="Seyed Ali Azimi" w:date="2023-11-01T15:39:00Z">
              <w:tcPr>
                <w:tcW w:w="2605" w:type="pct"/>
                <w:gridSpan w:val="2"/>
              </w:tcPr>
            </w:tcPrChange>
          </w:tcPr>
          <w:p w14:paraId="64690A2F" w14:textId="77777777" w:rsidR="002D0D9F" w:rsidRDefault="002D0D9F" w:rsidP="002D0D9F">
            <w:pPr>
              <w:bidi/>
              <w:rPr>
                <w:ins w:id="964" w:author="Seyed Ali Azimi" w:date="2023-11-01T11:10:00Z"/>
                <w:rFonts w:cs="B Nazanin"/>
                <w:rtl/>
              </w:rPr>
            </w:pPr>
          </w:p>
        </w:tc>
      </w:tr>
      <w:tr w:rsidR="002D0D9F" w:rsidRPr="00007565" w14:paraId="60757AE3" w14:textId="2CB8A303" w:rsidTr="00CA14B9">
        <w:trPr>
          <w:jc w:val="center"/>
          <w:trPrChange w:id="965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966" w:author="Seyed Ali Azimi" w:date="2023-11-01T15:39:00Z">
              <w:tcPr>
                <w:tcW w:w="379" w:type="pct"/>
                <w:gridSpan w:val="2"/>
              </w:tcPr>
            </w:tcPrChange>
          </w:tcPr>
          <w:p w14:paraId="72452310" w14:textId="6A264472" w:rsidR="002D0D9F" w:rsidRDefault="002D0D9F" w:rsidP="002D0D9F">
            <w:pPr>
              <w:bidi/>
              <w:rPr>
                <w:ins w:id="967" w:author="Seyed Ali Azimi" w:date="2023-11-01T15:51:00Z"/>
                <w:rFonts w:cs="B Nazanin"/>
                <w:rtl/>
              </w:rPr>
            </w:pPr>
            <w:ins w:id="968" w:author="Seyed Ali Azimi" w:date="2023-11-01T15:51:00Z">
              <w:r>
                <w:rPr>
                  <w:rFonts w:cs="B Nazanin" w:hint="cs"/>
                  <w:rtl/>
                </w:rPr>
                <w:t>وکال</w:t>
              </w:r>
            </w:ins>
            <w:ins w:id="969" w:author="Seyed Ali Azimi" w:date="2023-11-01T15:52:00Z">
              <w:r>
                <w:rPr>
                  <w:rFonts w:cs="B Nazanin" w:hint="cs"/>
                  <w:rtl/>
                </w:rPr>
                <w:t>ت</w:t>
              </w:r>
            </w:ins>
            <w:ins w:id="970" w:author="Seyed Ali Azimi" w:date="2023-11-01T15:51:00Z">
              <w:r>
                <w:rPr>
                  <w:rFonts w:cs="B Nazanin" w:hint="cs"/>
                  <w:rtl/>
                </w:rPr>
                <w:t xml:space="preserve"> نداریم اصن</w:t>
              </w:r>
            </w:ins>
          </w:p>
          <w:p w14:paraId="48A4F11F" w14:textId="615F18F8" w:rsidR="002D0D9F" w:rsidRPr="00E34683" w:rsidRDefault="002D0D9F">
            <w:pPr>
              <w:bidi/>
              <w:rPr>
                <w:rFonts w:cs="B Nazanin"/>
                <w:rtl/>
                <w:rPrChange w:id="971" w:author="Seyed Ali Azimi" w:date="2023-11-01T15:37:00Z">
                  <w:rPr>
                    <w:rtl/>
                  </w:rPr>
                </w:rPrChange>
              </w:rPr>
              <w:pPrChange w:id="972" w:author="Seyed Ali Azimi" w:date="2023-11-01T15:52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973" w:author="Seyed Ali Azimi" w:date="2023-11-01T15:51:00Z">
              <w:r>
                <w:rPr>
                  <w:rFonts w:cs="B Nazanin" w:hint="cs"/>
                  <w:rtl/>
                </w:rPr>
                <w:t>نیازی به کار نیست</w:t>
              </w:r>
            </w:ins>
          </w:p>
        </w:tc>
        <w:tc>
          <w:tcPr>
            <w:tcW w:w="1280" w:type="pct"/>
            <w:tcPrChange w:id="974" w:author="Seyed Ali Azimi" w:date="2023-11-01T15:39:00Z">
              <w:tcPr>
                <w:tcW w:w="2016" w:type="pct"/>
                <w:gridSpan w:val="3"/>
              </w:tcPr>
            </w:tcPrChange>
          </w:tcPr>
          <w:p w14:paraId="3B8F15DE" w14:textId="13E4B949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مشتری میخواهم برای </w:t>
            </w:r>
            <w:commentRangeStart w:id="975"/>
            <w:r>
              <w:rPr>
                <w:rFonts w:cs="B Nazanin" w:hint="cs"/>
                <w:rtl/>
              </w:rPr>
              <w:t xml:space="preserve">شخص دیگری </w:t>
            </w:r>
            <w:commentRangeEnd w:id="975"/>
            <w:r>
              <w:rPr>
                <w:rStyle w:val="CommentReference"/>
                <w:rtl/>
              </w:rPr>
              <w:commentReference w:id="975"/>
            </w:r>
            <w:r>
              <w:rPr>
                <w:rFonts w:cs="B Nazanin" w:hint="cs"/>
                <w:rtl/>
              </w:rPr>
              <w:t>نوع خاصی از قرارداد را در سامانه ساقه ثبت کنم، تا آن شخص بعد از تایید، بواسطه این قرارداد از خدمات کارگزاری بهره مند شود.</w:t>
            </w:r>
          </w:p>
        </w:tc>
        <w:tc>
          <w:tcPr>
            <w:tcW w:w="1989" w:type="pct"/>
            <w:tcPrChange w:id="976" w:author="Seyed Ali Azimi" w:date="2023-11-01T15:39:00Z">
              <w:tcPr>
                <w:tcW w:w="2605" w:type="pct"/>
                <w:gridSpan w:val="2"/>
              </w:tcPr>
            </w:tcPrChange>
          </w:tcPr>
          <w:p w14:paraId="4252802F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305823D7" w14:textId="720C5999" w:rsidTr="00CA14B9">
        <w:trPr>
          <w:jc w:val="center"/>
          <w:trPrChange w:id="977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978" w:author="Seyed Ali Azimi" w:date="2023-11-01T15:39:00Z">
              <w:tcPr>
                <w:tcW w:w="379" w:type="pct"/>
                <w:gridSpan w:val="2"/>
              </w:tcPr>
            </w:tcPrChange>
          </w:tcPr>
          <w:p w14:paraId="3917167D" w14:textId="77777777" w:rsidR="002D0D9F" w:rsidRDefault="002D0D9F">
            <w:pPr>
              <w:bidi/>
              <w:rPr>
                <w:ins w:id="979" w:author="Seyed Ali Azimi" w:date="2023-11-01T15:51:00Z"/>
                <w:rFonts w:cs="B Nazanin"/>
                <w:rtl/>
              </w:rPr>
              <w:pPrChange w:id="980" w:author="Seyed Ali Azimi" w:date="2023-11-01T15:57:00Z">
                <w:pPr>
                  <w:bidi/>
                  <w:jc w:val="right"/>
                </w:pPr>
              </w:pPrChange>
            </w:pPr>
            <w:ins w:id="981" w:author="Seyed Ali Azimi" w:date="2023-11-01T15:51:00Z">
              <w:r>
                <w:rPr>
                  <w:rFonts w:cs="B Nazanin" w:hint="cs"/>
                  <w:rtl/>
                </w:rPr>
                <w:t>در بک آفیس وجود دارد</w:t>
              </w:r>
            </w:ins>
          </w:p>
          <w:p w14:paraId="5B4AB894" w14:textId="77777777" w:rsidR="002D0D9F" w:rsidRDefault="00430903">
            <w:pPr>
              <w:bidi/>
              <w:rPr>
                <w:ins w:id="982" w:author="Seyed Ali Azimi" w:date="2023-11-01T18:58:00Z"/>
                <w:rFonts w:cs="B Nazanin"/>
                <w:rtl/>
              </w:rPr>
            </w:pPr>
            <w:ins w:id="983" w:author="Seyed Ali Azimi" w:date="2023-11-01T17:59:00Z">
              <w:r>
                <w:rPr>
                  <w:rFonts w:cs="B Nazanin" w:hint="cs"/>
                  <w:highlight w:val="yellow"/>
                  <w:rtl/>
                </w:rPr>
                <w:t>تغییر احتمالی برای سرویس های امضا دیجیتال بررسی شود</w:t>
              </w:r>
            </w:ins>
          </w:p>
          <w:p w14:paraId="294960E2" w14:textId="017BE8F4" w:rsidR="00CE1E8E" w:rsidRPr="00E34683" w:rsidRDefault="00CE1E8E" w:rsidP="00CE1E8E">
            <w:pPr>
              <w:bidi/>
              <w:rPr>
                <w:rFonts w:cs="B Nazanin"/>
                <w:rPrChange w:id="984" w:author="Seyed Ali Azimi" w:date="2023-11-01T15:37:00Z">
                  <w:rPr>
                    <w:rtl/>
                  </w:rPr>
                </w:rPrChange>
              </w:rPr>
              <w:pPrChange w:id="985" w:author="Seyed Ali Azimi" w:date="2023-11-01T18:58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986" w:author="Seyed Ali Azimi" w:date="2023-11-01T18:58:00Z">
              <w:r>
                <w:rPr>
                  <w:rFonts w:cs="B Nazanin"/>
                </w:rPr>
                <w:t>High p</w:t>
              </w:r>
            </w:ins>
          </w:p>
        </w:tc>
        <w:tc>
          <w:tcPr>
            <w:tcW w:w="1280" w:type="pct"/>
            <w:tcPrChange w:id="987" w:author="Seyed Ali Azimi" w:date="2023-11-01T15:39:00Z">
              <w:tcPr>
                <w:tcW w:w="2016" w:type="pct"/>
                <w:gridSpan w:val="3"/>
              </w:tcPr>
            </w:tcPrChange>
          </w:tcPr>
          <w:p w14:paraId="29829D8F" w14:textId="7AC316AA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مشتری میخواهم امضا الکترونیک قرارداد خودم را ثبت کنم، تا لازم نباشد برای امضا فیزیکی به کارگزاری بروم.</w:t>
            </w:r>
          </w:p>
        </w:tc>
        <w:tc>
          <w:tcPr>
            <w:tcW w:w="1989" w:type="pct"/>
            <w:tcPrChange w:id="988" w:author="Seyed Ali Azimi" w:date="2023-11-01T15:39:00Z">
              <w:tcPr>
                <w:tcW w:w="2605" w:type="pct"/>
                <w:gridSpan w:val="2"/>
              </w:tcPr>
            </w:tcPrChange>
          </w:tcPr>
          <w:p w14:paraId="5ED62A35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45BD4908" w14:textId="591E152F" w:rsidTr="00CA14B9">
        <w:trPr>
          <w:jc w:val="center"/>
          <w:trPrChange w:id="989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990" w:author="Seyed Ali Azimi" w:date="2023-11-01T15:39:00Z">
              <w:tcPr>
                <w:tcW w:w="379" w:type="pct"/>
                <w:gridSpan w:val="2"/>
              </w:tcPr>
            </w:tcPrChange>
          </w:tcPr>
          <w:p w14:paraId="29C940F5" w14:textId="597B8AB8" w:rsidR="002D0D9F" w:rsidRDefault="002D0D9F" w:rsidP="002D0D9F">
            <w:pPr>
              <w:bidi/>
              <w:rPr>
                <w:ins w:id="991" w:author="Seyed Ali Azimi" w:date="2023-11-01T15:52:00Z"/>
                <w:rFonts w:cs="B Nazanin"/>
                <w:rtl/>
              </w:rPr>
            </w:pPr>
            <w:ins w:id="992" w:author="Seyed Ali Azimi" w:date="2023-11-01T15:51:00Z">
              <w:r>
                <w:rPr>
                  <w:rFonts w:cs="B Nazanin" w:hint="cs"/>
                  <w:rtl/>
                </w:rPr>
                <w:t xml:space="preserve">حذف </w:t>
              </w:r>
            </w:ins>
            <w:ins w:id="993" w:author="Seyed Ali Azimi" w:date="2023-11-01T15:52:00Z">
              <w:r>
                <w:rPr>
                  <w:rFonts w:cs="B Nazanin" w:hint="cs"/>
                  <w:rtl/>
                </w:rPr>
                <w:t>نداریم اصن</w:t>
              </w:r>
            </w:ins>
          </w:p>
          <w:p w14:paraId="1FE9D492" w14:textId="28CDC8C1" w:rsidR="002D0D9F" w:rsidRPr="00E34683" w:rsidRDefault="002D0D9F">
            <w:pPr>
              <w:bidi/>
              <w:rPr>
                <w:rFonts w:cs="B Nazanin"/>
                <w:rtl/>
                <w:rPrChange w:id="994" w:author="Seyed Ali Azimi" w:date="2023-11-01T15:37:00Z">
                  <w:rPr>
                    <w:rtl/>
                  </w:rPr>
                </w:rPrChange>
              </w:rPr>
              <w:pPrChange w:id="995" w:author="Seyed Ali Azimi" w:date="2023-11-01T15:52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996" w:author="Seyed Ali Azimi" w:date="2023-11-01T15:52:00Z">
              <w:r>
                <w:rPr>
                  <w:rFonts w:cs="B Nazanin" w:hint="cs"/>
                  <w:rtl/>
                </w:rPr>
                <w:t>نیازی به کار نیست</w:t>
              </w:r>
            </w:ins>
          </w:p>
        </w:tc>
        <w:tc>
          <w:tcPr>
            <w:tcW w:w="1280" w:type="pct"/>
            <w:tcPrChange w:id="997" w:author="Seyed Ali Azimi" w:date="2023-11-01T15:39:00Z">
              <w:tcPr>
                <w:tcW w:w="2016" w:type="pct"/>
                <w:gridSpan w:val="3"/>
              </w:tcPr>
            </w:tcPrChange>
          </w:tcPr>
          <w:p w14:paraId="633EC882" w14:textId="7F1691F1" w:rsidR="002D0D9F" w:rsidRDefault="002D0D9F" w:rsidP="002D0D9F">
            <w:pPr>
              <w:bidi/>
              <w:rPr>
                <w:rFonts w:cs="B Nazanin"/>
                <w:rtl/>
              </w:rPr>
            </w:pPr>
            <w:commentRangeStart w:id="998"/>
            <w:r>
              <w:rPr>
                <w:rFonts w:cs="B Nazanin" w:hint="cs"/>
                <w:rtl/>
              </w:rPr>
              <w:t>بعنوان</w:t>
            </w:r>
            <w:commentRangeEnd w:id="998"/>
            <w:r>
              <w:rPr>
                <w:rStyle w:val="CommentReference"/>
                <w:rtl/>
              </w:rPr>
              <w:commentReference w:id="998"/>
            </w:r>
            <w:r>
              <w:rPr>
                <w:rFonts w:cs="B Nazanin" w:hint="cs"/>
                <w:rtl/>
              </w:rPr>
              <w:t xml:space="preserve"> مشتری میخواهم امضا الکترونیک قرارداد خودم را </w:t>
            </w:r>
            <w:commentRangeStart w:id="999"/>
            <w:r>
              <w:rPr>
                <w:rFonts w:cs="B Nazanin" w:hint="cs"/>
                <w:rtl/>
              </w:rPr>
              <w:t xml:space="preserve">حذف </w:t>
            </w:r>
            <w:commentRangeEnd w:id="999"/>
            <w:r>
              <w:rPr>
                <w:rStyle w:val="CommentReference"/>
                <w:rtl/>
              </w:rPr>
              <w:commentReference w:id="999"/>
            </w:r>
            <w:r>
              <w:rPr>
                <w:rFonts w:cs="B Nazanin" w:hint="cs"/>
                <w:rtl/>
              </w:rPr>
              <w:t>کنم، تا برای امضا الکترونیک مستندات قابل استفاده نباشد.</w:t>
            </w:r>
          </w:p>
        </w:tc>
        <w:tc>
          <w:tcPr>
            <w:tcW w:w="1989" w:type="pct"/>
            <w:tcPrChange w:id="1000" w:author="Seyed Ali Azimi" w:date="2023-11-01T15:39:00Z">
              <w:tcPr>
                <w:tcW w:w="2605" w:type="pct"/>
                <w:gridSpan w:val="2"/>
              </w:tcPr>
            </w:tcPrChange>
          </w:tcPr>
          <w:p w14:paraId="721F956C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7FB741B8" w14:textId="40B438E9" w:rsidTr="00CA14B9">
        <w:trPr>
          <w:jc w:val="center"/>
          <w:trPrChange w:id="1001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002" w:author="Seyed Ali Azimi" w:date="2023-11-01T15:39:00Z">
              <w:tcPr>
                <w:tcW w:w="379" w:type="pct"/>
                <w:gridSpan w:val="2"/>
              </w:tcPr>
            </w:tcPrChange>
          </w:tcPr>
          <w:p w14:paraId="01D58B32" w14:textId="77777777" w:rsidR="002D0D9F" w:rsidRDefault="002D0D9F" w:rsidP="002D0D9F">
            <w:pPr>
              <w:bidi/>
              <w:rPr>
                <w:ins w:id="1003" w:author="Seyed Ali Azimi" w:date="2023-11-01T18:58:00Z"/>
                <w:rFonts w:cs="B Nazanin"/>
              </w:rPr>
            </w:pPr>
            <w:ins w:id="1004" w:author="Seyed Ali Azimi" w:date="2023-11-01T15:52:00Z">
              <w:r w:rsidRPr="00767884">
                <w:rPr>
                  <w:rFonts w:cs="B Nazanin" w:hint="eastAsia"/>
                  <w:highlight w:val="yellow"/>
                  <w:rtl/>
                  <w:rPrChange w:id="1005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بررس</w:t>
              </w:r>
              <w:r w:rsidRPr="00767884">
                <w:rPr>
                  <w:rFonts w:cs="B Nazanin" w:hint="cs"/>
                  <w:highlight w:val="yellow"/>
                  <w:rtl/>
                  <w:rPrChange w:id="1006" w:author="Seyed Ali Azimi" w:date="2023-11-01T15:52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767884">
                <w:rPr>
                  <w:rFonts w:cs="B Nazanin"/>
                  <w:highlight w:val="yellow"/>
                  <w:rtl/>
                  <w:rPrChange w:id="1007" w:author="Seyed Ali Azimi" w:date="2023-11-01T15:52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767884">
                <w:rPr>
                  <w:rFonts w:cs="B Nazanin" w:hint="eastAsia"/>
                  <w:highlight w:val="yellow"/>
                  <w:rtl/>
                  <w:rPrChange w:id="1008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فلو</w:t>
              </w:r>
              <w:r w:rsidRPr="00767884">
                <w:rPr>
                  <w:rFonts w:cs="B Nazanin"/>
                  <w:highlight w:val="yellow"/>
                  <w:rtl/>
                  <w:rPrChange w:id="1009" w:author="Seyed Ali Azimi" w:date="2023-11-01T15:52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767884">
                <w:rPr>
                  <w:rFonts w:cs="B Nazanin" w:hint="eastAsia"/>
                  <w:highlight w:val="yellow"/>
                  <w:rtl/>
                  <w:rPrChange w:id="1010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امضا</w:t>
              </w:r>
              <w:r w:rsidRPr="00767884">
                <w:rPr>
                  <w:rFonts w:cs="B Nazanin"/>
                  <w:highlight w:val="yellow"/>
                  <w:rtl/>
                  <w:rPrChange w:id="1011" w:author="Seyed Ali Azimi" w:date="2023-11-01T15:52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767884">
                <w:rPr>
                  <w:rFonts w:cs="B Nazanin" w:hint="eastAsia"/>
                  <w:highlight w:val="yellow"/>
                  <w:rtl/>
                  <w:rPrChange w:id="1012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الکترون</w:t>
              </w:r>
              <w:r w:rsidRPr="00767884">
                <w:rPr>
                  <w:rFonts w:cs="B Nazanin" w:hint="cs"/>
                  <w:highlight w:val="yellow"/>
                  <w:rtl/>
                  <w:rPrChange w:id="1013" w:author="Seyed Ali Azimi" w:date="2023-11-01T15:52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767884">
                <w:rPr>
                  <w:rFonts w:cs="B Nazanin" w:hint="eastAsia"/>
                  <w:highlight w:val="yellow"/>
                  <w:rtl/>
                  <w:rPrChange w:id="1014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ک</w:t>
              </w:r>
              <w:r w:rsidRPr="00767884">
                <w:rPr>
                  <w:rFonts w:cs="B Nazanin"/>
                  <w:highlight w:val="yellow"/>
                  <w:rtl/>
                  <w:rPrChange w:id="1015" w:author="Seyed Ali Azimi" w:date="2023-11-01T15:52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767884">
                <w:rPr>
                  <w:rFonts w:cs="B Nazanin" w:hint="eastAsia"/>
                  <w:highlight w:val="yellow"/>
                  <w:rtl/>
                  <w:rPrChange w:id="1016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برا</w:t>
              </w:r>
              <w:r w:rsidRPr="00767884">
                <w:rPr>
                  <w:rFonts w:cs="B Nazanin" w:hint="cs"/>
                  <w:highlight w:val="yellow"/>
                  <w:rtl/>
                  <w:rPrChange w:id="1017" w:author="Seyed Ali Azimi" w:date="2023-11-01T15:52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767884">
                <w:rPr>
                  <w:rFonts w:cs="B Nazanin"/>
                  <w:highlight w:val="yellow"/>
                  <w:rtl/>
                  <w:rPrChange w:id="1018" w:author="Seyed Ali Azimi" w:date="2023-11-01T15:52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767884">
                <w:rPr>
                  <w:rFonts w:cs="B Nazanin" w:hint="eastAsia"/>
                  <w:highlight w:val="yellow"/>
                  <w:rtl/>
                  <w:rPrChange w:id="1019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بک</w:t>
              </w:r>
              <w:r w:rsidRPr="00767884">
                <w:rPr>
                  <w:rFonts w:cs="B Nazanin"/>
                  <w:highlight w:val="yellow"/>
                  <w:rtl/>
                  <w:rPrChange w:id="1020" w:author="Seyed Ali Azimi" w:date="2023-11-01T15:52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767884">
                <w:rPr>
                  <w:rFonts w:cs="B Nazanin" w:hint="eastAsia"/>
                  <w:highlight w:val="yellow"/>
                  <w:rtl/>
                  <w:rPrChange w:id="1021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آف</w:t>
              </w:r>
              <w:r w:rsidRPr="00767884">
                <w:rPr>
                  <w:rFonts w:cs="B Nazanin" w:hint="cs"/>
                  <w:highlight w:val="yellow"/>
                  <w:rtl/>
                  <w:rPrChange w:id="1022" w:author="Seyed Ali Azimi" w:date="2023-11-01T15:52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767884">
                <w:rPr>
                  <w:rFonts w:cs="B Nazanin" w:hint="eastAsia"/>
                  <w:highlight w:val="yellow"/>
                  <w:rtl/>
                  <w:rPrChange w:id="1023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س</w:t>
              </w:r>
              <w:r w:rsidRPr="00767884">
                <w:rPr>
                  <w:rFonts w:cs="B Nazanin"/>
                  <w:highlight w:val="yellow"/>
                  <w:rtl/>
                  <w:rPrChange w:id="1024" w:author="Seyed Ali Azimi" w:date="2023-11-01T15:52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767884">
                <w:rPr>
                  <w:rFonts w:cs="B Nazanin" w:hint="eastAsia"/>
                  <w:highlight w:val="yellow"/>
                  <w:rtl/>
                  <w:rPrChange w:id="1025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و</w:t>
              </w:r>
              <w:r w:rsidRPr="00767884">
                <w:rPr>
                  <w:rFonts w:cs="B Nazanin"/>
                  <w:highlight w:val="yellow"/>
                  <w:rtl/>
                  <w:rPrChange w:id="1026" w:author="Seyed Ali Azimi" w:date="2023-11-01T15:52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767884">
                <w:rPr>
                  <w:rFonts w:cs="B Nazanin" w:hint="eastAsia"/>
                  <w:highlight w:val="yellow"/>
                  <w:rtl/>
                  <w:rPrChange w:id="1027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آنلا</w:t>
              </w:r>
              <w:r w:rsidRPr="00767884">
                <w:rPr>
                  <w:rFonts w:cs="B Nazanin" w:hint="cs"/>
                  <w:highlight w:val="yellow"/>
                  <w:rtl/>
                  <w:rPrChange w:id="1028" w:author="Seyed Ali Azimi" w:date="2023-11-01T15:52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767884">
                <w:rPr>
                  <w:rFonts w:cs="B Nazanin" w:hint="eastAsia"/>
                  <w:highlight w:val="yellow"/>
                  <w:rtl/>
                  <w:rPrChange w:id="1029" w:author="Seyed Ali Azimi" w:date="2023-11-01T15:52:00Z">
                    <w:rPr>
                      <w:rFonts w:cs="B Nazanin" w:hint="eastAsia"/>
                      <w:rtl/>
                    </w:rPr>
                  </w:rPrChange>
                </w:rPr>
                <w:t>ن</w:t>
              </w:r>
            </w:ins>
          </w:p>
          <w:p w14:paraId="41501046" w14:textId="54F9221B" w:rsidR="00CE1E8E" w:rsidRDefault="00CE1E8E" w:rsidP="00CE1E8E">
            <w:pPr>
              <w:bidi/>
              <w:rPr>
                <w:ins w:id="1030" w:author="Seyed Ali Azimi" w:date="2023-11-01T15:52:00Z"/>
                <w:rFonts w:cs="B Nazanin"/>
                <w:rtl/>
              </w:rPr>
            </w:pPr>
            <w:ins w:id="1031" w:author="Seyed Ali Azimi" w:date="2023-11-01T18:58:00Z">
              <w:r>
                <w:rPr>
                  <w:rFonts w:cs="B Nazanin"/>
                </w:rPr>
                <w:lastRenderedPageBreak/>
                <w:t>High p</w:t>
              </w:r>
            </w:ins>
          </w:p>
          <w:p w14:paraId="78222AD3" w14:textId="0637CBCE" w:rsidR="002D0D9F" w:rsidRPr="00E34683" w:rsidRDefault="002D0D9F">
            <w:pPr>
              <w:bidi/>
              <w:rPr>
                <w:rFonts w:cs="B Nazanin"/>
                <w:rtl/>
                <w:rPrChange w:id="1032" w:author="Seyed Ali Azimi" w:date="2023-11-01T15:37:00Z">
                  <w:rPr>
                    <w:rtl/>
                  </w:rPr>
                </w:rPrChange>
              </w:rPr>
              <w:pPrChange w:id="1033" w:author="Seyed Ali Azimi" w:date="2023-11-01T15:52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034" w:author="Seyed Ali Azimi" w:date="2023-11-01T15:54:00Z">
              <w:r>
                <w:rPr>
                  <w:rFonts w:cs="B Nazanin" w:hint="cs"/>
                  <w:rtl/>
                </w:rPr>
                <w:t>ک</w:t>
              </w:r>
            </w:ins>
            <w:ins w:id="1035" w:author="Seyed Ali Azimi" w:date="2023-11-01T15:52:00Z">
              <w:r>
                <w:rPr>
                  <w:rFonts w:cs="B Nazanin" w:hint="cs"/>
                  <w:rtl/>
                </w:rPr>
                <w:t>ه اگر وجود داشته باشد لازم به کاری نیست</w:t>
              </w:r>
            </w:ins>
          </w:p>
        </w:tc>
        <w:tc>
          <w:tcPr>
            <w:tcW w:w="1280" w:type="pct"/>
            <w:tcPrChange w:id="1036" w:author="Seyed Ali Azimi" w:date="2023-11-01T15:39:00Z">
              <w:tcPr>
                <w:tcW w:w="2016" w:type="pct"/>
                <w:gridSpan w:val="3"/>
              </w:tcPr>
            </w:tcPrChange>
          </w:tcPr>
          <w:p w14:paraId="1C85628E" w14:textId="6DB90522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lastRenderedPageBreak/>
              <w:t xml:space="preserve">بعنوان کاربر سامانه میخواهم، قرارداد مشتری را در سامانه ساقه </w:t>
            </w:r>
            <w:r>
              <w:rPr>
                <w:rFonts w:cs="B Nazanin" w:hint="cs"/>
                <w:rtl/>
              </w:rPr>
              <w:lastRenderedPageBreak/>
              <w:t xml:space="preserve">امضا کنم، تا </w:t>
            </w:r>
            <w:del w:id="1037" w:author="Seyed Ali Azimi" w:date="2023-11-01T10:53:00Z">
              <w:r w:rsidDel="00852C19">
                <w:rPr>
                  <w:rFonts w:cs="B Nazanin" w:hint="cs"/>
                  <w:rtl/>
                </w:rPr>
                <w:delText xml:space="preserve">برای </w:delText>
              </w:r>
            </w:del>
            <w:r>
              <w:rPr>
                <w:rFonts w:cs="B Nazanin" w:hint="cs"/>
                <w:rtl/>
              </w:rPr>
              <w:t xml:space="preserve">این مشتری </w:t>
            </w:r>
            <w:del w:id="1038" w:author="Seyed Ali Azimi" w:date="2023-11-01T10:53:00Z">
              <w:r w:rsidDel="00852C19">
                <w:rPr>
                  <w:rFonts w:cs="B Nazanin" w:hint="cs"/>
                  <w:rtl/>
                </w:rPr>
                <w:delText xml:space="preserve">امضا الکترونیک </w:delText>
              </w:r>
            </w:del>
            <w:ins w:id="1039" w:author="Seyed Ali Azimi" w:date="2023-11-01T10:53:00Z">
              <w:r>
                <w:rPr>
                  <w:rFonts w:cs="B Nazanin" w:hint="cs"/>
                  <w:rtl/>
                </w:rPr>
                <w:t xml:space="preserve">از امکانات </w:t>
              </w:r>
            </w:ins>
            <w:del w:id="1040" w:author="Seyed Ali Azimi" w:date="2023-11-01T10:53:00Z">
              <w:r w:rsidDel="00852C19">
                <w:rPr>
                  <w:rFonts w:cs="B Nazanin" w:hint="cs"/>
                  <w:rtl/>
                </w:rPr>
                <w:delText xml:space="preserve">او در سامانه ثبت </w:delText>
              </w:r>
            </w:del>
            <w:ins w:id="1041" w:author="Seyed Ali Azimi" w:date="2023-11-01T10:53:00Z">
              <w:r>
                <w:rPr>
                  <w:rFonts w:cs="B Nazanin" w:hint="cs"/>
                  <w:rtl/>
                </w:rPr>
                <w:t xml:space="preserve">آن قرارداد در سامانه بهره مند </w:t>
              </w:r>
            </w:ins>
            <w:r>
              <w:rPr>
                <w:rFonts w:cs="B Nazanin" w:hint="cs"/>
                <w:rtl/>
              </w:rPr>
              <w:t>شود.</w:t>
            </w:r>
          </w:p>
        </w:tc>
        <w:tc>
          <w:tcPr>
            <w:tcW w:w="1989" w:type="pct"/>
            <w:tcPrChange w:id="1042" w:author="Seyed Ali Azimi" w:date="2023-11-01T15:39:00Z">
              <w:tcPr>
                <w:tcW w:w="2605" w:type="pct"/>
                <w:gridSpan w:val="2"/>
              </w:tcPr>
            </w:tcPrChange>
          </w:tcPr>
          <w:p w14:paraId="5CF8130B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4A6F8545" w14:textId="33FF6304" w:rsidTr="001B2B53">
        <w:trPr>
          <w:jc w:val="center"/>
        </w:trPr>
        <w:tc>
          <w:tcPr>
            <w:tcW w:w="1731" w:type="pct"/>
            <w:vMerge w:val="restart"/>
          </w:tcPr>
          <w:p w14:paraId="56D5FD71" w14:textId="4594BB9F" w:rsidR="002D0D9F" w:rsidRDefault="002D0D9F">
            <w:pPr>
              <w:bidi/>
              <w:rPr>
                <w:ins w:id="1043" w:author="Seyed Ali Azimi" w:date="2023-11-01T19:12:00Z"/>
                <w:rFonts w:cs="B Nazanin"/>
                <w:rtl/>
              </w:rPr>
            </w:pPr>
            <w:ins w:id="1044" w:author="Seyed Ali Azimi" w:date="2023-11-01T15:55:00Z">
              <w:r w:rsidRPr="00FB4CCE">
                <w:rPr>
                  <w:rFonts w:cs="B Nazanin" w:hint="eastAsia"/>
                  <w:highlight w:val="yellow"/>
                  <w:rtl/>
                  <w:rPrChange w:id="1045" w:author="Seyed Ali Azimi" w:date="2023-11-01T15:55:00Z">
                    <w:rPr>
                      <w:rFonts w:cs="B Nazanin" w:hint="eastAsia"/>
                      <w:rtl/>
                    </w:rPr>
                  </w:rPrChange>
                </w:rPr>
                <w:t>فور</w:t>
              </w:r>
              <w:r>
                <w:rPr>
                  <w:rFonts w:cs="B Nazanin" w:hint="cs"/>
                  <w:highlight w:val="yellow"/>
                  <w:rtl/>
                </w:rPr>
                <w:t>س</w:t>
              </w:r>
              <w:r w:rsidRPr="00FB4CCE">
                <w:rPr>
                  <w:rFonts w:cs="B Nazanin"/>
                  <w:highlight w:val="yellow"/>
                  <w:rtl/>
                  <w:rPrChange w:id="1046" w:author="Seyed Ali Azimi" w:date="2023-11-01T15:55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</w:ins>
            <w:ins w:id="1047" w:author="Seyed Ali Azimi" w:date="2023-11-01T19:12:00Z">
              <w:r w:rsidR="009D4904">
                <w:rPr>
                  <w:rFonts w:cs="B Nazanin" w:hint="cs"/>
                  <w:highlight w:val="yellow"/>
                  <w:rtl/>
                </w:rPr>
                <w:t>امضا</w:t>
              </w:r>
              <w:r w:rsidR="009D4904">
                <w:rPr>
                  <w:rFonts w:cs="B Nazanin" w:hint="cs"/>
                  <w:rtl/>
                </w:rPr>
                <w:t>بررسی شود</w:t>
              </w:r>
            </w:ins>
            <w:ins w:id="1048" w:author="Seyed Ali Azimi" w:date="2023-11-01T18:02:00Z">
              <w:r w:rsidR="00430903">
                <w:rPr>
                  <w:rFonts w:cs="B Nazanin" w:hint="cs"/>
                  <w:rtl/>
                </w:rPr>
                <w:t>.</w:t>
              </w:r>
            </w:ins>
          </w:p>
          <w:p w14:paraId="6E7950DD" w14:textId="3297F3E1" w:rsidR="009D4904" w:rsidRDefault="009D4904" w:rsidP="009D4904">
            <w:pPr>
              <w:bidi/>
              <w:rPr>
                <w:ins w:id="1049" w:author="Seyed Ali Azimi" w:date="2023-11-01T18:06:00Z"/>
                <w:rFonts w:cs="B Nazanin"/>
                <w:rtl/>
              </w:rPr>
            </w:pPr>
          </w:p>
          <w:p w14:paraId="7A4D5314" w14:textId="081EE1AF" w:rsidR="00430903" w:rsidRPr="00E34683" w:rsidRDefault="00430903">
            <w:pPr>
              <w:bidi/>
              <w:rPr>
                <w:rFonts w:cs="B Nazanin"/>
                <w:rtl/>
                <w:rPrChange w:id="1050" w:author="Seyed Ali Azimi" w:date="2023-11-01T15:37:00Z">
                  <w:rPr>
                    <w:rtl/>
                  </w:rPr>
                </w:rPrChange>
              </w:rPr>
              <w:pPrChange w:id="1051" w:author="Seyed Ali Azimi" w:date="2023-11-01T18:02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052" w:author="Seyed Ali Azimi" w:date="2023-11-01T18:02:00Z">
              <w:r w:rsidRPr="009F4DE2">
                <w:rPr>
                  <w:rFonts w:cs="B Nazanin" w:hint="eastAsia"/>
                  <w:highlight w:val="yellow"/>
                  <w:rtl/>
                  <w:rPrChange w:id="1053" w:author="Seyed Ali Azimi" w:date="2023-11-01T18:09:00Z">
                    <w:rPr>
                      <w:rFonts w:cs="B Nazanin" w:hint="eastAsia"/>
                      <w:rtl/>
                    </w:rPr>
                  </w:rPrChange>
                </w:rPr>
                <w:t>بررس</w:t>
              </w:r>
              <w:r w:rsidRPr="009F4DE2">
                <w:rPr>
                  <w:rFonts w:cs="B Nazanin" w:hint="cs"/>
                  <w:highlight w:val="yellow"/>
                  <w:rtl/>
                  <w:rPrChange w:id="1054" w:author="Seyed Ali Azimi" w:date="2023-11-01T18:09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9F4DE2">
                <w:rPr>
                  <w:rFonts w:cs="B Nazanin"/>
                  <w:highlight w:val="yellow"/>
                  <w:rtl/>
                  <w:rPrChange w:id="1055" w:author="Seyed Ali Azimi" w:date="2023-11-01T18:09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9F4DE2">
                <w:rPr>
                  <w:rFonts w:cs="B Nazanin" w:hint="eastAsia"/>
                  <w:highlight w:val="yellow"/>
                  <w:rtl/>
                  <w:rPrChange w:id="1056" w:author="Seyed Ali Azimi" w:date="2023-11-01T18:09:00Z">
                    <w:rPr>
                      <w:rFonts w:cs="B Nazanin" w:hint="eastAsia"/>
                      <w:rtl/>
                    </w:rPr>
                  </w:rPrChange>
                </w:rPr>
                <w:t>ورژن</w:t>
              </w:r>
              <w:r w:rsidRPr="009F4DE2">
                <w:rPr>
                  <w:rFonts w:cs="B Nazanin" w:hint="cs"/>
                  <w:highlight w:val="yellow"/>
                  <w:rtl/>
                  <w:rPrChange w:id="1057" w:author="Seyed Ali Azimi" w:date="2023-11-01T18:09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9F4DE2">
                <w:rPr>
                  <w:rFonts w:cs="B Nazanin" w:hint="eastAsia"/>
                  <w:highlight w:val="yellow"/>
                  <w:rtl/>
                  <w:rPrChange w:id="1058" w:author="Seyed Ali Azimi" w:date="2023-11-01T18:09:00Z">
                    <w:rPr>
                      <w:rFonts w:cs="B Nazanin" w:hint="eastAsia"/>
                      <w:rtl/>
                    </w:rPr>
                  </w:rPrChange>
                </w:rPr>
                <w:t>نگ</w:t>
              </w:r>
              <w:r w:rsidRPr="009F4DE2">
                <w:rPr>
                  <w:rFonts w:cs="B Nazanin"/>
                  <w:highlight w:val="yellow"/>
                  <w:rtl/>
                  <w:rPrChange w:id="1059" w:author="Seyed Ali Azimi" w:date="2023-11-01T18:09:00Z">
                    <w:rPr>
                      <w:rFonts w:cs="B Nazanin"/>
                      <w:rtl/>
                    </w:rPr>
                  </w:rPrChange>
                </w:rPr>
                <w:t xml:space="preserve"> </w:t>
              </w:r>
              <w:r w:rsidRPr="009F4DE2">
                <w:rPr>
                  <w:rFonts w:cs="B Nazanin" w:hint="eastAsia"/>
                  <w:highlight w:val="yellow"/>
                  <w:rtl/>
                  <w:rPrChange w:id="1060" w:author="Seyed Ali Azimi" w:date="2023-11-01T18:09:00Z">
                    <w:rPr>
                      <w:rFonts w:cs="B Nazanin" w:hint="eastAsia"/>
                      <w:rtl/>
                    </w:rPr>
                  </w:rPrChange>
                </w:rPr>
                <w:t>پور</w:t>
              </w:r>
              <w:r w:rsidRPr="009F4DE2">
                <w:rPr>
                  <w:rFonts w:cs="B Nazanin" w:hint="cs"/>
                  <w:highlight w:val="yellow"/>
                  <w:rtl/>
                  <w:rPrChange w:id="1061" w:author="Seyed Ali Azimi" w:date="2023-11-01T18:09:00Z">
                    <w:rPr>
                      <w:rFonts w:cs="B Nazanin" w:hint="cs"/>
                      <w:rtl/>
                    </w:rPr>
                  </w:rPrChange>
                </w:rPr>
                <w:t>ی</w:t>
              </w:r>
              <w:r w:rsidRPr="009F4DE2">
                <w:rPr>
                  <w:rFonts w:cs="B Nazanin" w:hint="eastAsia"/>
                  <w:highlight w:val="yellow"/>
                  <w:rtl/>
                  <w:rPrChange w:id="1062" w:author="Seyed Ali Azimi" w:date="2023-11-01T18:09:00Z">
                    <w:rPr>
                      <w:rFonts w:cs="B Nazanin" w:hint="eastAsia"/>
                      <w:rtl/>
                    </w:rPr>
                  </w:rPrChange>
                </w:rPr>
                <w:t>ا</w:t>
              </w:r>
              <w:r w:rsidRPr="009F4DE2">
                <w:rPr>
                  <w:rFonts w:cs="B Nazanin"/>
                  <w:highlight w:val="yellow"/>
                  <w:rtl/>
                  <w:rPrChange w:id="1063" w:author="Seyed Ali Azimi" w:date="2023-11-01T18:09:00Z">
                    <w:rPr>
                      <w:rFonts w:cs="B Nazanin"/>
                      <w:rtl/>
                    </w:rPr>
                  </w:rPrChange>
                </w:rPr>
                <w:t xml:space="preserve"> ---</w:t>
              </w:r>
              <w:r>
                <w:rPr>
                  <w:rFonts w:cs="B Nazanin" w:hint="cs"/>
                  <w:rtl/>
                </w:rPr>
                <w:t xml:space="preserve"> </w:t>
              </w:r>
            </w:ins>
          </w:p>
        </w:tc>
        <w:tc>
          <w:tcPr>
            <w:tcW w:w="1280" w:type="pct"/>
          </w:tcPr>
          <w:p w14:paraId="56C55362" w14:textId="2A563ACC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ادمین سامانه میخواهم برای یک مشتری الزام به امضا الکترونیک قرارداد را فعال کنم، تا مشتری بعد از امضا الکترونیک آن قرارداد بتواند از خدمات کارگزاری استفاده کند.</w:t>
            </w:r>
          </w:p>
        </w:tc>
        <w:tc>
          <w:tcPr>
            <w:tcW w:w="1989" w:type="pct"/>
          </w:tcPr>
          <w:p w14:paraId="67865802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06E70478" w14:textId="27EB307A" w:rsidTr="001B2B53">
        <w:trPr>
          <w:jc w:val="center"/>
        </w:trPr>
        <w:tc>
          <w:tcPr>
            <w:tcW w:w="1731" w:type="pct"/>
            <w:vMerge/>
          </w:tcPr>
          <w:p w14:paraId="6623D731" w14:textId="77777777" w:rsidR="002D0D9F" w:rsidRPr="00E34683" w:rsidRDefault="002D0D9F">
            <w:pPr>
              <w:bidi/>
              <w:jc w:val="right"/>
              <w:rPr>
                <w:rFonts w:cs="B Nazanin"/>
                <w:rtl/>
                <w:rPrChange w:id="1064" w:author="Seyed Ali Azimi" w:date="2023-11-01T15:37:00Z">
                  <w:rPr>
                    <w:rtl/>
                  </w:rPr>
                </w:rPrChange>
              </w:rPr>
              <w:pPrChange w:id="1065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</w:tcPr>
          <w:p w14:paraId="08036FDC" w14:textId="0EAADA64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ادمین سامانه میخواهم برای یک نوع خاص قرارداد الزام به امضا الکترونیک را فعال کنم، تا استفاده از آن قرارداد منوط به امضا الکترونیک باشد.</w:t>
            </w:r>
          </w:p>
        </w:tc>
        <w:tc>
          <w:tcPr>
            <w:tcW w:w="1989" w:type="pct"/>
          </w:tcPr>
          <w:p w14:paraId="04AF7371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577A0DD2" w14:textId="59EC7597" w:rsidTr="00CA14B9">
        <w:trPr>
          <w:jc w:val="center"/>
          <w:trPrChange w:id="1066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067" w:author="Seyed Ali Azimi" w:date="2023-11-01T15:39:00Z">
              <w:tcPr>
                <w:tcW w:w="379" w:type="pct"/>
                <w:gridSpan w:val="2"/>
              </w:tcPr>
            </w:tcPrChange>
          </w:tcPr>
          <w:p w14:paraId="304A861E" w14:textId="2D99882E" w:rsidR="002D0D9F" w:rsidRDefault="002D0D9F" w:rsidP="002D0D9F">
            <w:pPr>
              <w:bidi/>
              <w:rPr>
                <w:ins w:id="1068" w:author="Seyed Ali Azimi" w:date="2023-11-01T15:56:00Z"/>
                <w:rFonts w:cs="B Nazanin"/>
                <w:rtl/>
              </w:rPr>
            </w:pPr>
            <w:ins w:id="1069" w:author="Seyed Ali Azimi" w:date="2023-11-01T15:56:00Z">
              <w:r>
                <w:rPr>
                  <w:rFonts w:cs="B Nazanin" w:hint="cs"/>
                  <w:rtl/>
                </w:rPr>
                <w:t>ویرایش نداریم اصن</w:t>
              </w:r>
            </w:ins>
          </w:p>
          <w:p w14:paraId="5B5AE908" w14:textId="3607F342" w:rsidR="002D0D9F" w:rsidRPr="00E34683" w:rsidRDefault="002D0D9F">
            <w:pPr>
              <w:bidi/>
              <w:rPr>
                <w:rFonts w:cs="B Nazanin"/>
                <w:rtl/>
                <w:rPrChange w:id="1070" w:author="Seyed Ali Azimi" w:date="2023-11-01T15:37:00Z">
                  <w:rPr>
                    <w:rtl/>
                  </w:rPr>
                </w:rPrChange>
              </w:rPr>
              <w:pPrChange w:id="1071" w:author="Seyed Ali Azimi" w:date="2023-11-01T15:56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072" w:author="Seyed Ali Azimi" w:date="2023-11-01T15:56:00Z">
              <w:r>
                <w:rPr>
                  <w:rFonts w:cs="B Nazanin" w:hint="cs"/>
                  <w:rtl/>
                </w:rPr>
                <w:t>نیازی به کار نیست</w:t>
              </w:r>
            </w:ins>
          </w:p>
        </w:tc>
        <w:tc>
          <w:tcPr>
            <w:tcW w:w="1280" w:type="pct"/>
            <w:tcPrChange w:id="1073" w:author="Seyed Ali Azimi" w:date="2023-11-01T15:39:00Z">
              <w:tcPr>
                <w:tcW w:w="2016" w:type="pct"/>
                <w:gridSpan w:val="3"/>
              </w:tcPr>
            </w:tcPrChange>
          </w:tcPr>
          <w:p w14:paraId="2965CD3E" w14:textId="19C45917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 وضعیت قرارداد مشتری را در سامانه ساقه ویرایش کنم، تا این قرارداد بواسطه این تغییر وضعیت، کارکرد جدیدی برای مشتری ایجاد کند.</w:t>
            </w:r>
          </w:p>
        </w:tc>
        <w:tc>
          <w:tcPr>
            <w:tcW w:w="1989" w:type="pct"/>
            <w:tcPrChange w:id="1074" w:author="Seyed Ali Azimi" w:date="2023-11-01T15:39:00Z">
              <w:tcPr>
                <w:tcW w:w="2605" w:type="pct"/>
                <w:gridSpan w:val="2"/>
              </w:tcPr>
            </w:tcPrChange>
          </w:tcPr>
          <w:p w14:paraId="5F67FCE4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238F32E8" w14:textId="335DAB45" w:rsidTr="00CA14B9">
        <w:trPr>
          <w:jc w:val="center"/>
          <w:trPrChange w:id="1075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076" w:author="Seyed Ali Azimi" w:date="2023-11-01T15:39:00Z">
              <w:tcPr>
                <w:tcW w:w="379" w:type="pct"/>
                <w:gridSpan w:val="2"/>
              </w:tcPr>
            </w:tcPrChange>
          </w:tcPr>
          <w:p w14:paraId="2307802F" w14:textId="77777777" w:rsidR="002D0D9F" w:rsidRDefault="002D0D9F" w:rsidP="002D0D9F">
            <w:pPr>
              <w:bidi/>
              <w:rPr>
                <w:ins w:id="1077" w:author="Seyed Ali Azimi" w:date="2023-11-01T15:56:00Z"/>
                <w:rFonts w:cs="B Nazanin"/>
                <w:rtl/>
              </w:rPr>
            </w:pPr>
            <w:ins w:id="1078" w:author="Seyed Ali Azimi" w:date="2023-11-01T15:56:00Z">
              <w:r>
                <w:rPr>
                  <w:rFonts w:cs="B Nazanin" w:hint="cs"/>
                  <w:rtl/>
                </w:rPr>
                <w:t>ویرایش نداریم اصن</w:t>
              </w:r>
            </w:ins>
          </w:p>
          <w:p w14:paraId="3388E889" w14:textId="71CD5630" w:rsidR="002D0D9F" w:rsidRPr="00E34683" w:rsidRDefault="002D0D9F">
            <w:pPr>
              <w:bidi/>
              <w:rPr>
                <w:rFonts w:cs="B Nazanin"/>
                <w:rtl/>
                <w:rPrChange w:id="1079" w:author="Seyed Ali Azimi" w:date="2023-11-01T15:37:00Z">
                  <w:rPr>
                    <w:rtl/>
                  </w:rPr>
                </w:rPrChange>
              </w:rPr>
              <w:pPrChange w:id="1080" w:author="Seyed Ali Azimi" w:date="2023-11-01T15:56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081" w:author="Seyed Ali Azimi" w:date="2023-11-01T15:56:00Z">
              <w:r>
                <w:rPr>
                  <w:rFonts w:cs="B Nazanin" w:hint="cs"/>
                  <w:rtl/>
                </w:rPr>
                <w:t>نیازی به کار نیست</w:t>
              </w:r>
            </w:ins>
          </w:p>
        </w:tc>
        <w:tc>
          <w:tcPr>
            <w:tcW w:w="1280" w:type="pct"/>
            <w:tcPrChange w:id="1082" w:author="Seyed Ali Azimi" w:date="2023-11-01T15:39:00Z">
              <w:tcPr>
                <w:tcW w:w="2016" w:type="pct"/>
                <w:gridSpan w:val="3"/>
              </w:tcPr>
            </w:tcPrChange>
          </w:tcPr>
          <w:p w14:paraId="4A09E186" w14:textId="1C9A792F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 شرح تغییر وضعیت قرارداد مشتری را در سامانه ساقه ثبت کنم، تا این بواسطه آن شرح دلیل تغییر وضعیت آن قرارداد برای من مشخص شود.</w:t>
            </w:r>
          </w:p>
        </w:tc>
        <w:tc>
          <w:tcPr>
            <w:tcW w:w="1989" w:type="pct"/>
            <w:tcPrChange w:id="1083" w:author="Seyed Ali Azimi" w:date="2023-11-01T15:39:00Z">
              <w:tcPr>
                <w:tcW w:w="2605" w:type="pct"/>
                <w:gridSpan w:val="2"/>
              </w:tcPr>
            </w:tcPrChange>
          </w:tcPr>
          <w:p w14:paraId="2B8033E2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41DB107D" w14:textId="70533951" w:rsidTr="00CA14B9">
        <w:trPr>
          <w:jc w:val="center"/>
          <w:trPrChange w:id="1084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085" w:author="Seyed Ali Azimi" w:date="2023-11-01T15:39:00Z">
              <w:tcPr>
                <w:tcW w:w="379" w:type="pct"/>
                <w:gridSpan w:val="2"/>
              </w:tcPr>
            </w:tcPrChange>
          </w:tcPr>
          <w:p w14:paraId="4DB7740A" w14:textId="77777777" w:rsidR="002D0D9F" w:rsidRDefault="002D0D9F" w:rsidP="002D0D9F">
            <w:pPr>
              <w:bidi/>
              <w:rPr>
                <w:ins w:id="1086" w:author="Seyed Ali Azimi" w:date="2023-11-01T15:56:00Z"/>
                <w:rFonts w:cs="B Nazanin"/>
                <w:rtl/>
              </w:rPr>
            </w:pPr>
            <w:ins w:id="1087" w:author="Seyed Ali Azimi" w:date="2023-11-01T15:56:00Z">
              <w:r>
                <w:rPr>
                  <w:rFonts w:cs="B Nazanin" w:hint="cs"/>
                  <w:rtl/>
                </w:rPr>
                <w:t>ویرایش نداریم اصن</w:t>
              </w:r>
            </w:ins>
          </w:p>
          <w:p w14:paraId="0AA78BE9" w14:textId="11EB73F6" w:rsidR="002D0D9F" w:rsidRPr="00E34683" w:rsidRDefault="002D0D9F">
            <w:pPr>
              <w:bidi/>
              <w:rPr>
                <w:rFonts w:cs="B Nazanin"/>
                <w:rtl/>
                <w:rPrChange w:id="1088" w:author="Seyed Ali Azimi" w:date="2023-11-01T15:37:00Z">
                  <w:rPr>
                    <w:rtl/>
                  </w:rPr>
                </w:rPrChange>
              </w:rPr>
              <w:pPrChange w:id="1089" w:author="Seyed Ali Azimi" w:date="2023-11-01T15:56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090" w:author="Seyed Ali Azimi" w:date="2023-11-01T15:56:00Z">
              <w:r>
                <w:rPr>
                  <w:rFonts w:cs="B Nazanin" w:hint="cs"/>
                  <w:rtl/>
                </w:rPr>
                <w:t>نیازی به کار نیست</w:t>
              </w:r>
            </w:ins>
          </w:p>
        </w:tc>
        <w:tc>
          <w:tcPr>
            <w:tcW w:w="1280" w:type="pct"/>
            <w:tcPrChange w:id="1091" w:author="Seyed Ali Azimi" w:date="2023-11-01T15:39:00Z">
              <w:tcPr>
                <w:tcW w:w="2016" w:type="pct"/>
                <w:gridSpan w:val="3"/>
              </w:tcPr>
            </w:tcPrChange>
          </w:tcPr>
          <w:p w14:paraId="205A088A" w14:textId="6D27D1E5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 تاریخچه وضعیت قرارداد مشتری را در سامانه ساقه مشاهده کنم، تا بواسطه آن از اطلاعات تغییر وضعیت قرارداد مشتری مطلع شوم.</w:t>
            </w:r>
          </w:p>
        </w:tc>
        <w:tc>
          <w:tcPr>
            <w:tcW w:w="1989" w:type="pct"/>
            <w:tcPrChange w:id="1092" w:author="Seyed Ali Azimi" w:date="2023-11-01T15:39:00Z">
              <w:tcPr>
                <w:tcW w:w="2605" w:type="pct"/>
                <w:gridSpan w:val="2"/>
              </w:tcPr>
            </w:tcPrChange>
          </w:tcPr>
          <w:p w14:paraId="43CADEEC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57A4E743" w14:textId="58D6DF5F" w:rsidTr="008263B7">
        <w:trPr>
          <w:jc w:val="center"/>
        </w:trPr>
        <w:tc>
          <w:tcPr>
            <w:tcW w:w="1731" w:type="pct"/>
            <w:vMerge w:val="restart"/>
          </w:tcPr>
          <w:p w14:paraId="6D25A277" w14:textId="77777777" w:rsidR="002D0D9F" w:rsidRDefault="002D0D9F">
            <w:pPr>
              <w:bidi/>
              <w:rPr>
                <w:ins w:id="1093" w:author="Seyed Ali Azimi" w:date="2023-11-01T15:58:00Z"/>
                <w:rFonts w:cs="B Nazanin"/>
                <w:rtl/>
              </w:rPr>
              <w:pPrChange w:id="1094" w:author="Seyed Ali Azimi" w:date="2023-11-01T16:27:00Z">
                <w:pPr>
                  <w:bidi/>
                  <w:jc w:val="right"/>
                </w:pPr>
              </w:pPrChange>
            </w:pPr>
            <w:ins w:id="1095" w:author="Seyed Ali Azimi" w:date="2023-11-01T15:57:00Z">
              <w:r>
                <w:rPr>
                  <w:rFonts w:cs="B Nazanin" w:hint="cs"/>
                  <w:rtl/>
                </w:rPr>
                <w:t>در بک آفیس وجود دارد</w:t>
              </w:r>
            </w:ins>
          </w:p>
          <w:p w14:paraId="4F5543F9" w14:textId="4570BDE0" w:rsidR="005E0CAB" w:rsidRDefault="005E0CAB" w:rsidP="005E0CAB">
            <w:pPr>
              <w:bidi/>
              <w:rPr>
                <w:ins w:id="1096" w:author="Seyed Ali Azimi" w:date="2023-11-01T18:23:00Z"/>
                <w:rFonts w:cs="B Nazanin"/>
                <w:rtl/>
              </w:rPr>
            </w:pPr>
            <w:ins w:id="1097" w:author="Seyed Ali Azimi" w:date="2023-11-01T18:23:00Z">
              <w:r>
                <w:rPr>
                  <w:rFonts w:cs="B Nazanin" w:hint="cs"/>
                  <w:rtl/>
                </w:rPr>
                <w:t>هست در آنلاین</w:t>
              </w:r>
            </w:ins>
          </w:p>
          <w:p w14:paraId="21C4C075" w14:textId="28E8484C" w:rsidR="005E0CAB" w:rsidRPr="003400A0" w:rsidDel="00CE1E8E" w:rsidRDefault="005E0CAB">
            <w:pPr>
              <w:bidi/>
              <w:rPr>
                <w:del w:id="1098" w:author="Seyed Ali Azimi" w:date="2023-11-01T19:01:00Z"/>
                <w:rFonts w:cs="B Nazanin"/>
              </w:rPr>
              <w:pPrChange w:id="1099" w:author="Seyed Ali Azimi" w:date="2023-11-01T18:23:00Z">
                <w:pPr>
                  <w:bidi/>
                  <w:jc w:val="right"/>
                </w:pPr>
              </w:pPrChange>
            </w:pPr>
          </w:p>
          <w:p w14:paraId="51619B68" w14:textId="217FA950" w:rsidR="002D0D9F" w:rsidRPr="00E34683" w:rsidRDefault="002D0D9F" w:rsidP="00CE1E8E">
            <w:pPr>
              <w:bidi/>
              <w:rPr>
                <w:rFonts w:cs="B Nazanin"/>
                <w:rtl/>
                <w:rPrChange w:id="1100" w:author="Seyed Ali Azimi" w:date="2023-11-01T15:37:00Z">
                  <w:rPr>
                    <w:rtl/>
                  </w:rPr>
                </w:rPrChange>
              </w:rPr>
              <w:pPrChange w:id="1101" w:author="Seyed Ali Azimi" w:date="2023-11-01T19:01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</w:tcPr>
          <w:p w14:paraId="0E776B4A" w14:textId="7B02140B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</w:t>
            </w:r>
            <w:ins w:id="1102" w:author="Seyed Ali Azimi" w:date="2023-11-01T10:59:00Z">
              <w:r>
                <w:rPr>
                  <w:rFonts w:cs="B Nazanin" w:hint="cs"/>
                  <w:rtl/>
                </w:rPr>
                <w:t xml:space="preserve"> </w:t>
              </w:r>
            </w:ins>
            <w:r>
              <w:rPr>
                <w:rFonts w:cs="B Nazanin" w:hint="cs"/>
                <w:rtl/>
              </w:rPr>
              <w:t>قرارداد مشتری را چاپ کنم، تا این نسخه را در اختیار مشتری قرار دهم.</w:t>
            </w:r>
          </w:p>
        </w:tc>
        <w:tc>
          <w:tcPr>
            <w:tcW w:w="1989" w:type="pct"/>
          </w:tcPr>
          <w:p w14:paraId="46441EF8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4CD1FB33" w14:textId="3E64F9AB" w:rsidTr="008263B7">
        <w:trPr>
          <w:jc w:val="center"/>
        </w:trPr>
        <w:tc>
          <w:tcPr>
            <w:tcW w:w="1731" w:type="pct"/>
            <w:vMerge/>
          </w:tcPr>
          <w:p w14:paraId="4854FC4D" w14:textId="6B4AC454" w:rsidR="002D0D9F" w:rsidRPr="00E34683" w:rsidRDefault="002D0D9F">
            <w:pPr>
              <w:bidi/>
              <w:jc w:val="right"/>
              <w:rPr>
                <w:rFonts w:cs="B Nazanin"/>
                <w:rtl/>
                <w:rPrChange w:id="1103" w:author="Seyed Ali Azimi" w:date="2023-11-01T15:37:00Z">
                  <w:rPr>
                    <w:rtl/>
                  </w:rPr>
                </w:rPrChange>
              </w:rPr>
              <w:pPrChange w:id="1104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</w:tcPr>
          <w:p w14:paraId="720931B5" w14:textId="2893C763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مشتری میخواهم، قرارداد خودم را چاپ کنم، تا این نسخه را در سوابق خودم داشته باشم.</w:t>
            </w:r>
          </w:p>
        </w:tc>
        <w:tc>
          <w:tcPr>
            <w:tcW w:w="1989" w:type="pct"/>
          </w:tcPr>
          <w:p w14:paraId="42CAEC56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0197626F" w14:textId="7DD98990" w:rsidTr="00CA14B9">
        <w:trPr>
          <w:jc w:val="center"/>
          <w:trPrChange w:id="1105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106" w:author="Seyed Ali Azimi" w:date="2023-11-01T15:39:00Z">
              <w:tcPr>
                <w:tcW w:w="379" w:type="pct"/>
                <w:gridSpan w:val="2"/>
              </w:tcPr>
            </w:tcPrChange>
          </w:tcPr>
          <w:p w14:paraId="6286DE4A" w14:textId="77777777" w:rsidR="002D0D9F" w:rsidRDefault="002D0D9F">
            <w:pPr>
              <w:bidi/>
              <w:rPr>
                <w:ins w:id="1107" w:author="Seyed Ali Azimi" w:date="2023-11-01T16:00:00Z"/>
                <w:rFonts w:cs="B Nazanin"/>
                <w:rtl/>
              </w:rPr>
              <w:pPrChange w:id="1108" w:author="Seyed Ali Azimi" w:date="2023-11-01T16:07:00Z">
                <w:pPr>
                  <w:bidi/>
                  <w:jc w:val="right"/>
                </w:pPr>
              </w:pPrChange>
            </w:pPr>
            <w:ins w:id="1109" w:author="Seyed Ali Azimi" w:date="2023-11-01T15:58:00Z">
              <w:r>
                <w:rPr>
                  <w:rFonts w:cs="B Nazanin" w:hint="cs"/>
                  <w:rtl/>
                </w:rPr>
                <w:lastRenderedPageBreak/>
                <w:t>کاری نیاز نیست</w:t>
              </w:r>
            </w:ins>
          </w:p>
          <w:p w14:paraId="20E9D46E" w14:textId="3B295F04" w:rsidR="002D0D9F" w:rsidRPr="00E34683" w:rsidRDefault="002D0D9F">
            <w:pPr>
              <w:bidi/>
              <w:rPr>
                <w:rFonts w:cs="B Nazanin"/>
                <w:rtl/>
                <w:rPrChange w:id="1110" w:author="Seyed Ali Azimi" w:date="2023-11-01T15:37:00Z">
                  <w:rPr>
                    <w:rtl/>
                  </w:rPr>
                </w:rPrChange>
              </w:rPr>
              <w:pPrChange w:id="1111" w:author="Seyed Ali Azimi" w:date="2023-11-01T16:0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112" w:author="Seyed Ali Azimi" w:date="2023-11-01T16:00:00Z">
              <w:r>
                <w:rPr>
                  <w:rFonts w:cs="B Nazanin" w:hint="cs"/>
                  <w:rtl/>
                </w:rPr>
                <w:t>در بک آفیس برای شخص فیلتر میشود و همان کافی است</w:t>
              </w:r>
            </w:ins>
          </w:p>
        </w:tc>
        <w:tc>
          <w:tcPr>
            <w:tcW w:w="1280" w:type="pct"/>
            <w:tcPrChange w:id="1113" w:author="Seyed Ali Azimi" w:date="2023-11-01T15:39:00Z">
              <w:tcPr>
                <w:tcW w:w="2016" w:type="pct"/>
                <w:gridSpan w:val="3"/>
              </w:tcPr>
            </w:tcPrChange>
          </w:tcPr>
          <w:p w14:paraId="477DBAF2" w14:textId="7F5FFFEB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 گزارش تمام قرارداد های همه مشتریان را مشاهده کنم، تا از تعداد و نوع آن قراردادها مطلع شوم.</w:t>
            </w:r>
          </w:p>
        </w:tc>
        <w:tc>
          <w:tcPr>
            <w:tcW w:w="1989" w:type="pct"/>
            <w:tcPrChange w:id="1114" w:author="Seyed Ali Azimi" w:date="2023-11-01T15:39:00Z">
              <w:tcPr>
                <w:tcW w:w="2605" w:type="pct"/>
                <w:gridSpan w:val="2"/>
              </w:tcPr>
            </w:tcPrChange>
          </w:tcPr>
          <w:p w14:paraId="1D7F4FDA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31186E6F" w14:textId="38271F75" w:rsidTr="00CA14B9">
        <w:trPr>
          <w:jc w:val="center"/>
          <w:trPrChange w:id="1115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116" w:author="Seyed Ali Azimi" w:date="2023-11-01T15:39:00Z">
              <w:tcPr>
                <w:tcW w:w="379" w:type="pct"/>
                <w:gridSpan w:val="2"/>
              </w:tcPr>
            </w:tcPrChange>
          </w:tcPr>
          <w:p w14:paraId="73F1A620" w14:textId="46152C9D" w:rsidR="002D0D9F" w:rsidRPr="00E34683" w:rsidRDefault="002D0D9F">
            <w:pPr>
              <w:bidi/>
              <w:rPr>
                <w:rFonts w:cs="B Nazanin"/>
                <w:rtl/>
                <w:rPrChange w:id="1117" w:author="Seyed Ali Azimi" w:date="2023-11-01T15:37:00Z">
                  <w:rPr>
                    <w:rtl/>
                  </w:rPr>
                </w:rPrChange>
              </w:rPr>
              <w:pPrChange w:id="1118" w:author="Seyed Ali Azimi" w:date="2023-11-01T16:0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119" w:author="Seyed Ali Azimi" w:date="2023-11-01T15:58:00Z">
              <w:r>
                <w:rPr>
                  <w:rFonts w:cs="B Nazanin" w:hint="cs"/>
                  <w:rtl/>
                </w:rPr>
                <w:t>نیاز نیست</w:t>
              </w:r>
            </w:ins>
          </w:p>
        </w:tc>
        <w:tc>
          <w:tcPr>
            <w:tcW w:w="1280" w:type="pct"/>
            <w:tcPrChange w:id="1120" w:author="Seyed Ali Azimi" w:date="2023-11-01T15:39:00Z">
              <w:tcPr>
                <w:tcW w:w="2016" w:type="pct"/>
                <w:gridSpan w:val="3"/>
              </w:tcPr>
            </w:tcPrChange>
          </w:tcPr>
          <w:p w14:paraId="677D0AD6" w14:textId="76E2E3D9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 گزارش قرارداد های مشتریان را در فرمت موردنظر خودم اکسپورت کنم، تا بتوانم فایل موردنظر را در اختیار شخص قرار دهم.</w:t>
            </w:r>
          </w:p>
        </w:tc>
        <w:tc>
          <w:tcPr>
            <w:tcW w:w="1989" w:type="pct"/>
            <w:tcPrChange w:id="1121" w:author="Seyed Ali Azimi" w:date="2023-11-01T15:39:00Z">
              <w:tcPr>
                <w:tcW w:w="2605" w:type="pct"/>
                <w:gridSpan w:val="2"/>
              </w:tcPr>
            </w:tcPrChange>
          </w:tcPr>
          <w:p w14:paraId="4FEEAD5C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4F50D6AF" w14:textId="127D84CE" w:rsidTr="00CA14B9">
        <w:trPr>
          <w:jc w:val="center"/>
          <w:trPrChange w:id="1122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123" w:author="Seyed Ali Azimi" w:date="2023-11-01T15:39:00Z">
              <w:tcPr>
                <w:tcW w:w="379" w:type="pct"/>
                <w:gridSpan w:val="2"/>
              </w:tcPr>
            </w:tcPrChange>
          </w:tcPr>
          <w:p w14:paraId="3AE60F68" w14:textId="24944F58" w:rsidR="002D0D9F" w:rsidRDefault="00CE1E8E" w:rsidP="005E0CAB">
            <w:pPr>
              <w:bidi/>
              <w:rPr>
                <w:ins w:id="1124" w:author="Seyed Ali Azimi" w:date="2023-11-01T18:35:00Z"/>
                <w:rFonts w:cs="B Nazanin"/>
                <w:rtl/>
              </w:rPr>
            </w:pPr>
            <w:ins w:id="1125" w:author="Seyed Ali Azimi" w:date="2023-11-01T19:01:00Z">
              <w:r>
                <w:rPr>
                  <w:rFonts w:cs="B Nazanin" w:hint="cs"/>
                  <w:rtl/>
                </w:rPr>
                <w:t>ه</w:t>
              </w:r>
            </w:ins>
            <w:ins w:id="1126" w:author="Seyed Ali Azimi" w:date="2023-11-01T18:52:00Z">
              <w:r w:rsidR="00540EA1">
                <w:rPr>
                  <w:rFonts w:cs="B Nazanin" w:hint="cs"/>
                  <w:rtl/>
                </w:rPr>
                <w:t>ندل با دریافت لیست تمام قراردادهای شخص از انواع مختلف</w:t>
              </w:r>
            </w:ins>
          </w:p>
          <w:p w14:paraId="51EB39DD" w14:textId="0DBA869C" w:rsidR="002B3C3F" w:rsidRPr="00E34683" w:rsidRDefault="002B3C3F">
            <w:pPr>
              <w:bidi/>
              <w:rPr>
                <w:rFonts w:cs="B Nazanin"/>
                <w:rtl/>
                <w:rPrChange w:id="1127" w:author="Seyed Ali Azimi" w:date="2023-11-01T15:37:00Z">
                  <w:rPr>
                    <w:rtl/>
                  </w:rPr>
                </w:rPrChange>
              </w:rPr>
              <w:pPrChange w:id="1128" w:author="Seyed Ali Azimi" w:date="2023-11-01T18:35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1129" w:author="Seyed Ali Azimi" w:date="2023-11-01T15:39:00Z">
              <w:tcPr>
                <w:tcW w:w="2016" w:type="pct"/>
                <w:gridSpan w:val="3"/>
              </w:tcPr>
            </w:tcPrChange>
          </w:tcPr>
          <w:p w14:paraId="4817ACE6" w14:textId="7CDCC12C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بعنوان کاربر سامانه میخواهم، </w:t>
            </w:r>
            <w:del w:id="1130" w:author="Seyed Ali Azimi" w:date="2023-11-01T16:03:00Z">
              <w:r w:rsidDel="001963D1">
                <w:rPr>
                  <w:rFonts w:cs="B Nazanin" w:hint="cs"/>
                  <w:rtl/>
                </w:rPr>
                <w:delText xml:space="preserve">جزئیات </w:delText>
              </w:r>
            </w:del>
            <w:ins w:id="1131" w:author="Seyed Ali Azimi" w:date="2023-11-01T16:03:00Z">
              <w:r>
                <w:rPr>
                  <w:rFonts w:cs="B Nazanin" w:hint="cs"/>
                  <w:rtl/>
                </w:rPr>
                <w:t xml:space="preserve">متن </w:t>
              </w:r>
            </w:ins>
            <w:ins w:id="1132" w:author="Seyed Ali Azimi" w:date="2023-11-01T16:09:00Z">
              <w:r>
                <w:rPr>
                  <w:rFonts w:cs="B Nazanin" w:hint="cs"/>
                  <w:rtl/>
                </w:rPr>
                <w:t xml:space="preserve">یک </w:t>
              </w:r>
            </w:ins>
            <w:r>
              <w:rPr>
                <w:rFonts w:cs="B Nazanin" w:hint="cs"/>
                <w:rtl/>
              </w:rPr>
              <w:t xml:space="preserve">قرارداد </w:t>
            </w:r>
            <w:ins w:id="1133" w:author="Seyed Ali Azimi" w:date="2023-11-01T16:09:00Z">
              <w:r>
                <w:rPr>
                  <w:rFonts w:cs="B Nazanin" w:hint="cs"/>
                  <w:rtl/>
                </w:rPr>
                <w:t xml:space="preserve">خاص </w:t>
              </w:r>
            </w:ins>
            <w:del w:id="1134" w:author="Seyed Ali Azimi" w:date="2023-11-01T16:09:00Z">
              <w:r w:rsidDel="00BB720D">
                <w:rPr>
                  <w:rFonts w:cs="B Nazanin" w:hint="cs"/>
                  <w:rtl/>
                </w:rPr>
                <w:delText xml:space="preserve">یک </w:delText>
              </w:r>
            </w:del>
            <w:r>
              <w:rPr>
                <w:rFonts w:cs="B Nazanin" w:hint="cs"/>
                <w:rtl/>
              </w:rPr>
              <w:t>مشتری را مشاهده کنم، تا اطلاعات بیشتری از آن قرارداد بدست بیاورم.</w:t>
            </w:r>
          </w:p>
        </w:tc>
        <w:tc>
          <w:tcPr>
            <w:tcW w:w="1989" w:type="pct"/>
            <w:tcPrChange w:id="1135" w:author="Seyed Ali Azimi" w:date="2023-11-01T15:39:00Z">
              <w:tcPr>
                <w:tcW w:w="2605" w:type="pct"/>
                <w:gridSpan w:val="2"/>
              </w:tcPr>
            </w:tcPrChange>
          </w:tcPr>
          <w:p w14:paraId="745C9944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290F624C" w14:textId="77777777" w:rsidTr="00CA14B9">
        <w:trPr>
          <w:jc w:val="center"/>
          <w:ins w:id="1136" w:author="Seyed Ali Azimi" w:date="2023-11-01T16:05:00Z"/>
        </w:trPr>
        <w:tc>
          <w:tcPr>
            <w:tcW w:w="1731" w:type="pct"/>
          </w:tcPr>
          <w:p w14:paraId="35A31172" w14:textId="77777777" w:rsidR="002D0D9F" w:rsidRDefault="002D0D9F">
            <w:pPr>
              <w:bidi/>
              <w:rPr>
                <w:ins w:id="1137" w:author="Seyed Ali Azimi" w:date="2023-11-01T18:51:00Z"/>
                <w:rFonts w:cs="B Nazanin"/>
                <w:highlight w:val="yellow"/>
                <w:rtl/>
              </w:rPr>
            </w:pPr>
            <w:ins w:id="1138" w:author="Seyed Ali Azimi" w:date="2023-11-01T16:05:00Z">
              <w:r w:rsidRPr="00CF04FB">
                <w:rPr>
                  <w:rFonts w:cs="B Nazanin" w:hint="cs"/>
                  <w:highlight w:val="yellow"/>
                  <w:rtl/>
                </w:rPr>
                <w:t>نیازی نیست</w:t>
              </w:r>
            </w:ins>
            <w:ins w:id="1139" w:author="Seyed Ali Azimi" w:date="2023-11-01T16:06:00Z">
              <w:r>
                <w:rPr>
                  <w:rFonts w:cs="B Nazanin" w:hint="cs"/>
                  <w:highlight w:val="yellow"/>
                  <w:rtl/>
                </w:rPr>
                <w:t xml:space="preserve"> توسط ادمین باشد.</w:t>
              </w:r>
            </w:ins>
          </w:p>
          <w:p w14:paraId="54771851" w14:textId="15D30215" w:rsidR="00F56C07" w:rsidRDefault="00F56C07">
            <w:pPr>
              <w:bidi/>
              <w:rPr>
                <w:ins w:id="1140" w:author="Seyed Ali Azimi" w:date="2023-11-01T16:06:00Z"/>
                <w:rFonts w:cs="B Nazanin"/>
                <w:highlight w:val="yellow"/>
                <w:rtl/>
              </w:rPr>
              <w:pPrChange w:id="1141" w:author="Seyed Ali Azimi" w:date="2023-11-01T18:51:00Z">
                <w:pPr>
                  <w:bidi/>
                  <w:jc w:val="right"/>
                </w:pPr>
              </w:pPrChange>
            </w:pPr>
            <w:ins w:id="1142" w:author="Seyed Ali Azimi" w:date="2023-11-01T18:51:00Z">
              <w:r>
                <w:rPr>
                  <w:rFonts w:cs="B Nazanin" w:hint="cs"/>
                  <w:highlight w:val="yellow"/>
                  <w:rtl/>
                </w:rPr>
                <w:t>نیازبه پنل ندارد و دستی اینسرت شود در دیتابیس</w:t>
              </w:r>
            </w:ins>
          </w:p>
          <w:p w14:paraId="6FBE906E" w14:textId="77777777" w:rsidR="002D0D9F" w:rsidRDefault="002D0D9F" w:rsidP="002D0D9F">
            <w:pPr>
              <w:bidi/>
              <w:rPr>
                <w:ins w:id="1143" w:author="Seyed Ali Azimi" w:date="2023-11-01T16:06:00Z"/>
                <w:rFonts w:cs="B Nazanin"/>
                <w:highlight w:val="yellow"/>
                <w:rtl/>
              </w:rPr>
            </w:pPr>
            <w:ins w:id="1144" w:author="Seyed Ali Azimi" w:date="2023-11-01T16:05:00Z">
              <w:r w:rsidRPr="00CF04FB">
                <w:rPr>
                  <w:rFonts w:cs="B Nazanin" w:hint="cs"/>
                  <w:highlight w:val="yellow"/>
                  <w:rtl/>
                </w:rPr>
                <w:t xml:space="preserve">فقط باید به جدول قراردادها یک جدول </w:t>
              </w:r>
              <w:r w:rsidRPr="00CF04FB">
                <w:rPr>
                  <w:rFonts w:cs="B Nazanin"/>
                  <w:highlight w:val="yellow"/>
                </w:rPr>
                <w:t>detail</w:t>
              </w:r>
              <w:r w:rsidRPr="00CF04FB">
                <w:rPr>
                  <w:rFonts w:cs="B Nazanin" w:hint="cs"/>
                  <w:highlight w:val="yellow"/>
                  <w:rtl/>
                </w:rPr>
                <w:t xml:space="preserve"> اضافه شود که آن اطلاعات در آن ثبت شود</w:t>
              </w:r>
            </w:ins>
            <w:ins w:id="1145" w:author="Seyed Ali Azimi" w:date="2023-11-01T16:06:00Z">
              <w:r>
                <w:rPr>
                  <w:rFonts w:cs="B Nazanin" w:hint="cs"/>
                  <w:highlight w:val="yellow"/>
                  <w:rtl/>
                </w:rPr>
                <w:t>.</w:t>
              </w:r>
            </w:ins>
          </w:p>
          <w:p w14:paraId="4A5DB987" w14:textId="0E0266D0" w:rsidR="002D0D9F" w:rsidRPr="00FA1D4A" w:rsidRDefault="00F56C07">
            <w:pPr>
              <w:bidi/>
              <w:rPr>
                <w:ins w:id="1146" w:author="Seyed Ali Azimi" w:date="2023-11-01T16:05:00Z"/>
                <w:rFonts w:cs="B Nazanin"/>
                <w:highlight w:val="yellow"/>
                <w:rtl/>
              </w:rPr>
              <w:pPrChange w:id="1147" w:author="Seyed Ali Azimi" w:date="2023-11-01T16:06:00Z">
                <w:pPr>
                  <w:bidi/>
                  <w:jc w:val="right"/>
                </w:pPr>
              </w:pPrChange>
            </w:pPr>
            <w:ins w:id="1148" w:author="Seyed Ali Azimi" w:date="2023-11-01T18:51:00Z">
              <w:r>
                <w:rPr>
                  <w:rFonts w:cs="B Nazanin"/>
                  <w:highlight w:val="yellow"/>
                </w:rPr>
                <w:t>High p</w:t>
              </w:r>
            </w:ins>
          </w:p>
        </w:tc>
        <w:tc>
          <w:tcPr>
            <w:tcW w:w="1280" w:type="pct"/>
          </w:tcPr>
          <w:p w14:paraId="08A356EC" w14:textId="158E68F4" w:rsidR="002D0D9F" w:rsidRDefault="002D0D9F" w:rsidP="002D0D9F">
            <w:pPr>
              <w:bidi/>
              <w:rPr>
                <w:ins w:id="1149" w:author="Seyed Ali Azimi" w:date="2023-11-01T16:05:00Z"/>
                <w:rFonts w:cs="B Nazanin"/>
                <w:rtl/>
              </w:rPr>
            </w:pPr>
            <w:ins w:id="1150" w:author="Seyed Ali Azimi" w:date="2023-11-01T16:05:00Z">
              <w:r>
                <w:rPr>
                  <w:rFonts w:cs="B Nazanin" w:hint="cs"/>
                  <w:rtl/>
                </w:rPr>
                <w:t xml:space="preserve">بعنوان </w:t>
              </w:r>
            </w:ins>
            <w:ins w:id="1151" w:author="Seyed Ali Azimi" w:date="2023-11-01T16:07:00Z">
              <w:r>
                <w:rPr>
                  <w:rFonts w:cs="B Nazanin" w:hint="cs"/>
                  <w:rtl/>
                </w:rPr>
                <w:t>کاربر</w:t>
              </w:r>
            </w:ins>
            <w:ins w:id="1152" w:author="Seyed Ali Azimi" w:date="2023-11-01T16:05:00Z">
              <w:r>
                <w:rPr>
                  <w:rFonts w:cs="B Nazanin" w:hint="cs"/>
                  <w:rtl/>
                </w:rPr>
                <w:t xml:space="preserve"> سامانه میخواهم برای نوع خاصی از قرارداد در سامانه، اطلاعات جانبی ثبت کنم، تا این اطلاعات در آینده توسط سیستم های استفاده کننده مورد بهره برداری قرار گیرند.</w:t>
              </w:r>
            </w:ins>
          </w:p>
        </w:tc>
        <w:tc>
          <w:tcPr>
            <w:tcW w:w="1989" w:type="pct"/>
          </w:tcPr>
          <w:p w14:paraId="7D4A5E44" w14:textId="77777777" w:rsidR="002D0D9F" w:rsidRDefault="002D0D9F" w:rsidP="002D0D9F">
            <w:pPr>
              <w:bidi/>
              <w:rPr>
                <w:ins w:id="1153" w:author="Seyed Ali Azimi" w:date="2023-11-01T16:05:00Z"/>
                <w:rFonts w:cs="B Nazanin"/>
                <w:rtl/>
              </w:rPr>
            </w:pPr>
          </w:p>
        </w:tc>
      </w:tr>
      <w:tr w:rsidR="002D0D9F" w:rsidRPr="00007565" w14:paraId="5D1CBBD6" w14:textId="77777777" w:rsidTr="00CA14B9">
        <w:trPr>
          <w:jc w:val="center"/>
          <w:ins w:id="1154" w:author="Seyed Ali Azimi" w:date="2023-11-01T16:05:00Z"/>
        </w:trPr>
        <w:tc>
          <w:tcPr>
            <w:tcW w:w="1731" w:type="pct"/>
          </w:tcPr>
          <w:p w14:paraId="0679AF8D" w14:textId="77777777" w:rsidR="002D0D9F" w:rsidRDefault="002D0D9F">
            <w:pPr>
              <w:bidi/>
              <w:rPr>
                <w:ins w:id="1155" w:author="Seyed Ali Azimi" w:date="2023-11-01T18:44:00Z"/>
                <w:rFonts w:cs="B Nazanin"/>
                <w:highlight w:val="yellow"/>
                <w:rtl/>
              </w:rPr>
            </w:pPr>
            <w:ins w:id="1156" w:author="Seyed Ali Azimi" w:date="2023-11-01T16:05:00Z">
              <w:r w:rsidRPr="00CF04FB">
                <w:rPr>
                  <w:rFonts w:cs="B Nazanin" w:hint="cs"/>
                  <w:highlight w:val="yellow"/>
                  <w:rtl/>
                </w:rPr>
                <w:t>نیاز به توسعه سرویس جدید دارد</w:t>
              </w:r>
            </w:ins>
            <w:ins w:id="1157" w:author="Seyed Ali Azimi" w:date="2023-11-01T18:44:00Z">
              <w:r w:rsidR="002B3C3F">
                <w:rPr>
                  <w:rFonts w:cs="B Nazanin" w:hint="cs"/>
                  <w:highlight w:val="yellow"/>
                  <w:rtl/>
                </w:rPr>
                <w:t>.</w:t>
              </w:r>
            </w:ins>
          </w:p>
          <w:p w14:paraId="77C81940" w14:textId="77777777" w:rsidR="002B3C3F" w:rsidRDefault="002B3C3F" w:rsidP="002B3C3F">
            <w:pPr>
              <w:bidi/>
              <w:rPr>
                <w:ins w:id="1158" w:author="Seyed Ali Azimi" w:date="2023-11-01T18:49:00Z"/>
                <w:rFonts w:cs="B Nazanin"/>
                <w:highlight w:val="yellow"/>
              </w:rPr>
            </w:pPr>
            <w:ins w:id="1159" w:author="Seyed Ali Azimi" w:date="2023-11-01T18:44:00Z">
              <w:r>
                <w:rPr>
                  <w:rFonts w:cs="B Nazanin" w:hint="cs"/>
                  <w:highlight w:val="yellow"/>
                  <w:rtl/>
                </w:rPr>
                <w:t xml:space="preserve">برای تیپ قرارداد </w:t>
              </w:r>
              <w:r w:rsidR="00B0586F">
                <w:rPr>
                  <w:rFonts w:ascii="Arial" w:hAnsi="Arial" w:cs="Arial" w:hint="cs"/>
                  <w:highlight w:val="yellow"/>
                  <w:rtl/>
                </w:rPr>
                <w:t>–</w:t>
              </w:r>
              <w:r>
                <w:rPr>
                  <w:rFonts w:cs="B Nazanin" w:hint="cs"/>
                  <w:highlight w:val="yellow"/>
                  <w:rtl/>
                </w:rPr>
                <w:t xml:space="preserve"> شخص</w:t>
              </w:r>
              <w:r w:rsidR="00B0586F">
                <w:rPr>
                  <w:rFonts w:cs="B Nazanin" w:hint="cs"/>
                  <w:highlight w:val="yellow"/>
                  <w:rtl/>
                </w:rPr>
                <w:t xml:space="preserve"> اطلاعات را پس بدهد</w:t>
              </w:r>
            </w:ins>
          </w:p>
          <w:p w14:paraId="07D19C42" w14:textId="4597FED8" w:rsidR="00F56C07" w:rsidRPr="00FA1D4A" w:rsidRDefault="00F56C07">
            <w:pPr>
              <w:bidi/>
              <w:rPr>
                <w:ins w:id="1160" w:author="Seyed Ali Azimi" w:date="2023-11-01T16:05:00Z"/>
                <w:rFonts w:cs="B Nazanin"/>
                <w:highlight w:val="yellow"/>
                <w:rtl/>
              </w:rPr>
              <w:pPrChange w:id="1161" w:author="Seyed Ali Azimi" w:date="2023-11-01T18:49:00Z">
                <w:pPr>
                  <w:bidi/>
                  <w:jc w:val="right"/>
                </w:pPr>
              </w:pPrChange>
            </w:pPr>
            <w:ins w:id="1162" w:author="Seyed Ali Azimi" w:date="2023-11-01T18:50:00Z">
              <w:r>
                <w:rPr>
                  <w:rFonts w:cs="B Nazanin"/>
                  <w:highlight w:val="yellow"/>
                </w:rPr>
                <w:t>High p</w:t>
              </w:r>
            </w:ins>
          </w:p>
        </w:tc>
        <w:tc>
          <w:tcPr>
            <w:tcW w:w="1280" w:type="pct"/>
          </w:tcPr>
          <w:p w14:paraId="0F64560A" w14:textId="431AA275" w:rsidR="002D0D9F" w:rsidRDefault="002D0D9F" w:rsidP="002D0D9F">
            <w:pPr>
              <w:bidi/>
              <w:rPr>
                <w:ins w:id="1163" w:author="Seyed Ali Azimi" w:date="2023-11-01T16:05:00Z"/>
                <w:rFonts w:cs="B Nazanin"/>
                <w:rtl/>
              </w:rPr>
            </w:pPr>
            <w:ins w:id="1164" w:author="Seyed Ali Azimi" w:date="2023-11-01T16:05:00Z">
              <w:r>
                <w:rPr>
                  <w:rFonts w:cs="B Nazanin" w:hint="cs"/>
                  <w:rtl/>
                </w:rPr>
                <w:t>بعنوان فراخوان سیستم میخواهم برای نوع خاصی از قرارداد، اطلاعات جانبی ثبت شده در سامانه را دریافت کنم، تا این اطلاعات در سیستم خودم مورد بهره برداری قرار گیرند.</w:t>
              </w:r>
            </w:ins>
          </w:p>
        </w:tc>
        <w:tc>
          <w:tcPr>
            <w:tcW w:w="1989" w:type="pct"/>
          </w:tcPr>
          <w:p w14:paraId="17456ABE" w14:textId="77777777" w:rsidR="002D0D9F" w:rsidRDefault="002D0D9F" w:rsidP="002D0D9F">
            <w:pPr>
              <w:bidi/>
              <w:rPr>
                <w:ins w:id="1165" w:author="Seyed Ali Azimi" w:date="2023-11-01T16:05:00Z"/>
                <w:rFonts w:cs="B Nazanin"/>
                <w:rtl/>
              </w:rPr>
            </w:pPr>
          </w:p>
        </w:tc>
      </w:tr>
      <w:tr w:rsidR="002D0D9F" w:rsidRPr="00007565" w14:paraId="38A6A6F9" w14:textId="1F70BC04" w:rsidTr="00CA14B9">
        <w:trPr>
          <w:jc w:val="center"/>
          <w:trPrChange w:id="1166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167" w:author="Seyed Ali Azimi" w:date="2023-11-01T15:39:00Z">
              <w:tcPr>
                <w:tcW w:w="379" w:type="pct"/>
                <w:gridSpan w:val="2"/>
              </w:tcPr>
            </w:tcPrChange>
          </w:tcPr>
          <w:p w14:paraId="119AB95E" w14:textId="77777777" w:rsidR="002D0D9F" w:rsidRDefault="002D0D9F">
            <w:pPr>
              <w:bidi/>
              <w:rPr>
                <w:ins w:id="1168" w:author="Seyed Ali Azimi" w:date="2023-11-01T16:00:00Z"/>
                <w:rFonts w:cs="B Nazanin"/>
                <w:rtl/>
              </w:rPr>
              <w:pPrChange w:id="1169" w:author="Seyed Ali Azimi" w:date="2023-11-01T16:07:00Z">
                <w:pPr>
                  <w:bidi/>
                  <w:jc w:val="right"/>
                </w:pPr>
              </w:pPrChange>
            </w:pPr>
            <w:ins w:id="1170" w:author="Seyed Ali Azimi" w:date="2023-11-01T16:00:00Z">
              <w:r>
                <w:rPr>
                  <w:rFonts w:cs="B Nazanin" w:hint="cs"/>
                  <w:rtl/>
                </w:rPr>
                <w:t>در بک آفیس وجود دارد</w:t>
              </w:r>
            </w:ins>
          </w:p>
          <w:p w14:paraId="5DD839BA" w14:textId="77777777" w:rsidR="002D0D9F" w:rsidRPr="00E34683" w:rsidRDefault="002D0D9F">
            <w:pPr>
              <w:bidi/>
              <w:rPr>
                <w:rFonts w:cs="B Nazanin"/>
                <w:rtl/>
                <w:rPrChange w:id="1171" w:author="Seyed Ali Azimi" w:date="2023-11-01T15:37:00Z">
                  <w:rPr>
                    <w:rtl/>
                  </w:rPr>
                </w:rPrChange>
              </w:rPr>
              <w:pPrChange w:id="1172" w:author="Seyed Ali Azimi" w:date="2023-11-01T18:53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1173" w:author="Seyed Ali Azimi" w:date="2023-11-01T15:39:00Z">
              <w:tcPr>
                <w:tcW w:w="2016" w:type="pct"/>
                <w:gridSpan w:val="3"/>
              </w:tcPr>
            </w:tcPrChange>
          </w:tcPr>
          <w:p w14:paraId="4566DFCB" w14:textId="187F11BD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مشتری میخواهم، گزارش تمام قرارداد های خودم را مشاهده کنم، تا از تعداد و نوع آنها مطلع باشم.</w:t>
            </w:r>
          </w:p>
        </w:tc>
        <w:tc>
          <w:tcPr>
            <w:tcW w:w="1989" w:type="pct"/>
            <w:tcPrChange w:id="1174" w:author="Seyed Ali Azimi" w:date="2023-11-01T15:39:00Z">
              <w:tcPr>
                <w:tcW w:w="2605" w:type="pct"/>
                <w:gridSpan w:val="2"/>
              </w:tcPr>
            </w:tcPrChange>
          </w:tcPr>
          <w:p w14:paraId="42E9B819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13443D4A" w14:textId="1B487E56" w:rsidTr="00CA14B9">
        <w:trPr>
          <w:jc w:val="center"/>
          <w:trPrChange w:id="1175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176" w:author="Seyed Ali Azimi" w:date="2023-11-01T15:39:00Z">
              <w:tcPr>
                <w:tcW w:w="379" w:type="pct"/>
                <w:gridSpan w:val="2"/>
              </w:tcPr>
            </w:tcPrChange>
          </w:tcPr>
          <w:p w14:paraId="0DD2EC02" w14:textId="77777777" w:rsidR="002D0D9F" w:rsidRDefault="002D0D9F">
            <w:pPr>
              <w:bidi/>
              <w:rPr>
                <w:ins w:id="1177" w:author="Seyed Ali Azimi" w:date="2023-11-01T16:01:00Z"/>
                <w:rFonts w:cs="B Nazanin"/>
                <w:rtl/>
              </w:rPr>
              <w:pPrChange w:id="1178" w:author="Seyed Ali Azimi" w:date="2023-11-01T16:07:00Z">
                <w:pPr>
                  <w:bidi/>
                  <w:jc w:val="right"/>
                </w:pPr>
              </w:pPrChange>
            </w:pPr>
            <w:ins w:id="1179" w:author="Seyed Ali Azimi" w:date="2023-11-01T16:01:00Z">
              <w:r>
                <w:rPr>
                  <w:rFonts w:cs="B Nazanin" w:hint="cs"/>
                  <w:rtl/>
                </w:rPr>
                <w:t>در بک آفیس وجود دارد</w:t>
              </w:r>
            </w:ins>
          </w:p>
          <w:p w14:paraId="6FB4CB2F" w14:textId="070642FE" w:rsidR="002D0D9F" w:rsidRPr="003400A0" w:rsidRDefault="002D0D9F">
            <w:pPr>
              <w:bidi/>
              <w:rPr>
                <w:ins w:id="1180" w:author="Seyed Ali Azimi" w:date="2023-11-01T16:01:00Z"/>
                <w:rFonts w:cs="B Nazanin"/>
                <w:rtl/>
              </w:rPr>
              <w:pPrChange w:id="1181" w:author="Seyed Ali Azimi" w:date="2023-11-01T16:07:00Z">
                <w:pPr>
                  <w:bidi/>
                  <w:jc w:val="right"/>
                </w:pPr>
              </w:pPrChange>
            </w:pPr>
            <w:ins w:id="1182" w:author="Seyed Ali Azimi" w:date="2023-11-01T16:01:00Z">
              <w:r>
                <w:rPr>
                  <w:rFonts w:cs="B Nazanin" w:hint="cs"/>
                  <w:rtl/>
                </w:rPr>
                <w:t>کاری نیاز نیست</w:t>
              </w:r>
            </w:ins>
          </w:p>
          <w:p w14:paraId="60A6F0BB" w14:textId="77777777" w:rsidR="002D0D9F" w:rsidRPr="00E34683" w:rsidRDefault="002D0D9F">
            <w:pPr>
              <w:bidi/>
              <w:rPr>
                <w:rFonts w:cs="B Nazanin"/>
                <w:rtl/>
                <w:rPrChange w:id="1183" w:author="Seyed Ali Azimi" w:date="2023-11-01T15:37:00Z">
                  <w:rPr>
                    <w:rtl/>
                  </w:rPr>
                </w:rPrChange>
              </w:rPr>
              <w:pPrChange w:id="1184" w:author="Seyed Ali Azimi" w:date="2023-11-01T16:0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  <w:tcPrChange w:id="1185" w:author="Seyed Ali Azimi" w:date="2023-11-01T15:39:00Z">
              <w:tcPr>
                <w:tcW w:w="2016" w:type="pct"/>
                <w:gridSpan w:val="3"/>
              </w:tcPr>
            </w:tcPrChange>
          </w:tcPr>
          <w:p w14:paraId="3CDB88F1" w14:textId="4B2B8C01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 یک قرارداد را بر اساس شماره قرارداد جستجو کنم، تا از جزئیات آن قراردادها مطلع شوم.</w:t>
            </w:r>
          </w:p>
        </w:tc>
        <w:tc>
          <w:tcPr>
            <w:tcW w:w="1989" w:type="pct"/>
            <w:tcPrChange w:id="1186" w:author="Seyed Ali Azimi" w:date="2023-11-01T15:39:00Z">
              <w:tcPr>
                <w:tcW w:w="2605" w:type="pct"/>
                <w:gridSpan w:val="2"/>
              </w:tcPr>
            </w:tcPrChange>
          </w:tcPr>
          <w:p w14:paraId="47236842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6E0BF287" w14:textId="34637C9A" w:rsidTr="00E84551">
        <w:trPr>
          <w:jc w:val="center"/>
        </w:trPr>
        <w:tc>
          <w:tcPr>
            <w:tcW w:w="1731" w:type="pct"/>
            <w:vMerge w:val="restart"/>
          </w:tcPr>
          <w:p w14:paraId="615B307E" w14:textId="77777777" w:rsidR="002D0D9F" w:rsidRDefault="002D0D9F">
            <w:pPr>
              <w:bidi/>
              <w:rPr>
                <w:ins w:id="1187" w:author="Seyed Ali Azimi" w:date="2023-11-01T16:01:00Z"/>
                <w:rFonts w:cs="B Nazanin"/>
                <w:rtl/>
              </w:rPr>
              <w:pPrChange w:id="1188" w:author="Seyed Ali Azimi" w:date="2023-11-01T16:07:00Z">
                <w:pPr>
                  <w:bidi/>
                  <w:jc w:val="right"/>
                </w:pPr>
              </w:pPrChange>
            </w:pPr>
            <w:ins w:id="1189" w:author="Seyed Ali Azimi" w:date="2023-11-01T16:01:00Z">
              <w:r>
                <w:rPr>
                  <w:rFonts w:cs="B Nazanin" w:hint="cs"/>
                  <w:rtl/>
                </w:rPr>
                <w:t>در بک آفیس وجود دارد</w:t>
              </w:r>
            </w:ins>
          </w:p>
          <w:p w14:paraId="26C3893C" w14:textId="77777777" w:rsidR="002D0D9F" w:rsidRDefault="002D0D9F">
            <w:pPr>
              <w:bidi/>
              <w:rPr>
                <w:ins w:id="1190" w:author="Seyed Ali Azimi" w:date="2023-11-01T18:49:00Z"/>
                <w:rFonts w:cs="B Nazanin"/>
                <w:rtl/>
              </w:rPr>
            </w:pPr>
            <w:ins w:id="1191" w:author="Seyed Ali Azimi" w:date="2023-11-01T16:01:00Z">
              <w:r>
                <w:rPr>
                  <w:rFonts w:cs="B Nazanin" w:hint="cs"/>
                  <w:rtl/>
                </w:rPr>
                <w:t xml:space="preserve">اولویت در جستجو بر اساس </w:t>
              </w:r>
              <w:r>
                <w:rPr>
                  <w:rFonts w:cs="B Nazanin"/>
                </w:rPr>
                <w:t>ccms</w:t>
              </w:r>
              <w:r>
                <w:rPr>
                  <w:rFonts w:cs="B Nazanin" w:hint="cs"/>
                  <w:rtl/>
                </w:rPr>
                <w:t xml:space="preserve"> کد است که در حال حاضر در بک آفیس هست.</w:t>
              </w:r>
            </w:ins>
          </w:p>
          <w:p w14:paraId="6B67937A" w14:textId="77777777" w:rsidR="00F56C07" w:rsidRDefault="00F56C07" w:rsidP="00F56C07">
            <w:pPr>
              <w:bidi/>
              <w:rPr>
                <w:ins w:id="1192" w:author="Seyed Ali Azimi" w:date="2023-11-01T18:49:00Z"/>
                <w:rFonts w:cs="B Nazanin"/>
                <w:rtl/>
              </w:rPr>
            </w:pPr>
            <w:ins w:id="1193" w:author="Seyed Ali Azimi" w:date="2023-11-01T18:49:00Z">
              <w:r w:rsidRPr="0052504D">
                <w:rPr>
                  <w:rFonts w:cs="B Nazanin" w:hint="cs"/>
                  <w:highlight w:val="yellow"/>
                  <w:rtl/>
                </w:rPr>
                <w:lastRenderedPageBreak/>
                <w:t>بر این اساس لیست دریافت قراردادهای مشتری باید آپدیت شود تا نسخه های قراردادها را هم پس بدهد</w:t>
              </w:r>
            </w:ins>
          </w:p>
          <w:p w14:paraId="1246E205" w14:textId="77777777" w:rsidR="00F56C07" w:rsidRDefault="00F56C07" w:rsidP="00F56C07">
            <w:pPr>
              <w:bidi/>
              <w:rPr>
                <w:ins w:id="1194" w:author="Seyed Ali Azimi" w:date="2023-11-01T18:49:00Z"/>
                <w:rFonts w:cs="B Nazanin"/>
                <w:rtl/>
              </w:rPr>
            </w:pPr>
          </w:p>
          <w:p w14:paraId="3F932BBE" w14:textId="0C6BF191" w:rsidR="00F56C07" w:rsidRPr="00E34683" w:rsidRDefault="00F56C07">
            <w:pPr>
              <w:bidi/>
              <w:rPr>
                <w:rFonts w:cs="B Nazanin"/>
                <w:rtl/>
                <w:rPrChange w:id="1195" w:author="Seyed Ali Azimi" w:date="2023-11-01T15:37:00Z">
                  <w:rPr>
                    <w:rtl/>
                  </w:rPr>
                </w:rPrChange>
              </w:rPr>
              <w:pPrChange w:id="1196" w:author="Seyed Ali Azimi" w:date="2023-11-01T18:49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197" w:author="Seyed Ali Azimi" w:date="2023-11-01T18:49:00Z">
              <w:r>
                <w:rPr>
                  <w:rFonts w:cs="B Nazanin"/>
                </w:rPr>
                <w:t>High p</w:t>
              </w:r>
            </w:ins>
          </w:p>
        </w:tc>
        <w:tc>
          <w:tcPr>
            <w:tcW w:w="1280" w:type="pct"/>
          </w:tcPr>
          <w:p w14:paraId="2BD980B6" w14:textId="7F6E2520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lastRenderedPageBreak/>
              <w:t xml:space="preserve">بعنوان کاربر سامانه میخواهم، لیست قرارداد های یک شخص خاص را بر اساس شماره ملی </w:t>
            </w:r>
            <w:r>
              <w:rPr>
                <w:rFonts w:cs="B Nazanin" w:hint="cs"/>
                <w:rtl/>
              </w:rPr>
              <w:lastRenderedPageBreak/>
              <w:t>شخص جستجو کنم، تا از جزئیات آن قراردادها مطلع شوم.</w:t>
            </w:r>
          </w:p>
        </w:tc>
        <w:tc>
          <w:tcPr>
            <w:tcW w:w="1989" w:type="pct"/>
          </w:tcPr>
          <w:p w14:paraId="67AFE481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3B041F7B" w14:textId="61DE0A6B" w:rsidTr="00E84551">
        <w:trPr>
          <w:jc w:val="center"/>
        </w:trPr>
        <w:tc>
          <w:tcPr>
            <w:tcW w:w="1731" w:type="pct"/>
            <w:vMerge/>
          </w:tcPr>
          <w:p w14:paraId="43D06420" w14:textId="77777777" w:rsidR="002D0D9F" w:rsidRPr="00E34683" w:rsidRDefault="002D0D9F">
            <w:pPr>
              <w:bidi/>
              <w:jc w:val="right"/>
              <w:rPr>
                <w:rFonts w:cs="B Nazanin"/>
                <w:rtl/>
                <w:rPrChange w:id="1198" w:author="Seyed Ali Azimi" w:date="2023-11-01T15:37:00Z">
                  <w:rPr>
                    <w:rtl/>
                  </w:rPr>
                </w:rPrChange>
              </w:rPr>
              <w:pPrChange w:id="1199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</w:tcPr>
          <w:p w14:paraId="44E1B148" w14:textId="0C020041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 لیست قرارداد های یک شخص خاص را بر اساس شماره مشتری شخص جستجو کنم، تا از جزئیات آن قراردادها مطلع شوم.</w:t>
            </w:r>
          </w:p>
        </w:tc>
        <w:tc>
          <w:tcPr>
            <w:tcW w:w="1989" w:type="pct"/>
          </w:tcPr>
          <w:p w14:paraId="1E4297BF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63FFB528" w14:textId="7BC42AF0" w:rsidTr="00E84551">
        <w:trPr>
          <w:jc w:val="center"/>
        </w:trPr>
        <w:tc>
          <w:tcPr>
            <w:tcW w:w="1731" w:type="pct"/>
            <w:vMerge/>
          </w:tcPr>
          <w:p w14:paraId="458EC3D9" w14:textId="77777777" w:rsidR="002D0D9F" w:rsidRPr="00E34683" w:rsidRDefault="002D0D9F">
            <w:pPr>
              <w:bidi/>
              <w:jc w:val="right"/>
              <w:rPr>
                <w:rFonts w:cs="B Nazanin"/>
                <w:rtl/>
                <w:rPrChange w:id="1200" w:author="Seyed Ali Azimi" w:date="2023-11-01T15:37:00Z">
                  <w:rPr>
                    <w:rtl/>
                  </w:rPr>
                </w:rPrChange>
              </w:rPr>
              <w:pPrChange w:id="1201" w:author="Seyed Ali Azimi" w:date="2023-11-01T15:3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</w:p>
        </w:tc>
        <w:tc>
          <w:tcPr>
            <w:tcW w:w="1280" w:type="pct"/>
          </w:tcPr>
          <w:p w14:paraId="0D577A85" w14:textId="2C9E0767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 لیست قرارداد های یک شخص خاص را بر اساس کدبورسی شخص جستجو کنم، تا از جزئیات آن قراردادها مطلع شوم.</w:t>
            </w:r>
          </w:p>
        </w:tc>
        <w:tc>
          <w:tcPr>
            <w:tcW w:w="1989" w:type="pct"/>
          </w:tcPr>
          <w:p w14:paraId="2FB02E01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571CE471" w14:textId="14E196BC" w:rsidTr="00CA14B9">
        <w:trPr>
          <w:jc w:val="center"/>
          <w:trPrChange w:id="1202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203" w:author="Seyed Ali Azimi" w:date="2023-11-01T15:39:00Z">
              <w:tcPr>
                <w:tcW w:w="379" w:type="pct"/>
                <w:gridSpan w:val="2"/>
              </w:tcPr>
            </w:tcPrChange>
          </w:tcPr>
          <w:p w14:paraId="36AF58A4" w14:textId="55B4BE93" w:rsidR="002D0D9F" w:rsidRPr="00E34683" w:rsidRDefault="002D0D9F">
            <w:pPr>
              <w:bidi/>
              <w:rPr>
                <w:rFonts w:cs="B Nazanin"/>
                <w:rtl/>
                <w:rPrChange w:id="1204" w:author="Seyed Ali Azimi" w:date="2023-11-01T15:37:00Z">
                  <w:rPr>
                    <w:rtl/>
                  </w:rPr>
                </w:rPrChange>
              </w:rPr>
              <w:pPrChange w:id="1205" w:author="Seyed Ali Azimi" w:date="2023-11-01T16:0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206" w:author="Seyed Ali Azimi" w:date="2023-11-01T15:37:00Z">
              <w:r>
                <w:rPr>
                  <w:rFonts w:cs="B Nazanin" w:hint="cs"/>
                  <w:rtl/>
                </w:rPr>
                <w:t xml:space="preserve">موجود در بک آفیس </w:t>
              </w:r>
              <w:r>
                <w:rPr>
                  <w:rFonts w:ascii="Arial" w:hAnsi="Arial" w:cs="Arial" w:hint="cs"/>
                  <w:rtl/>
                </w:rPr>
                <w:t>–</w:t>
              </w:r>
              <w:r>
                <w:rPr>
                  <w:rFonts w:cs="B Nazanin" w:hint="cs"/>
                  <w:rtl/>
                </w:rPr>
                <w:t xml:space="preserve"> عدم نیاز برای نسخه جدید</w:t>
              </w:r>
            </w:ins>
          </w:p>
        </w:tc>
        <w:tc>
          <w:tcPr>
            <w:tcW w:w="1280" w:type="pct"/>
            <w:tcPrChange w:id="1207" w:author="Seyed Ali Azimi" w:date="2023-11-01T15:39:00Z">
              <w:tcPr>
                <w:tcW w:w="2016" w:type="pct"/>
                <w:gridSpan w:val="3"/>
              </w:tcPr>
            </w:tcPrChange>
          </w:tcPr>
          <w:p w14:paraId="5EDCAC22" w14:textId="36789599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 اطلاعات یک قرارداد را در فرمت دلخواه اکسپورت کنم، تا این نسخه را در اختیار مشتری قرار دهم.</w:t>
            </w:r>
          </w:p>
        </w:tc>
        <w:tc>
          <w:tcPr>
            <w:tcW w:w="1989" w:type="pct"/>
            <w:tcPrChange w:id="1208" w:author="Seyed Ali Azimi" w:date="2023-11-01T15:39:00Z">
              <w:tcPr>
                <w:tcW w:w="2605" w:type="pct"/>
                <w:gridSpan w:val="2"/>
              </w:tcPr>
            </w:tcPrChange>
          </w:tcPr>
          <w:p w14:paraId="2D6070E1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  <w:tr w:rsidR="002D0D9F" w:rsidRPr="00007565" w14:paraId="355DF28C" w14:textId="67D7459F" w:rsidTr="00CA14B9">
        <w:trPr>
          <w:jc w:val="center"/>
          <w:trPrChange w:id="1209" w:author="Seyed Ali Azimi" w:date="2023-11-01T15:39:00Z">
            <w:trPr>
              <w:jc w:val="center"/>
            </w:trPr>
          </w:trPrChange>
        </w:trPr>
        <w:tc>
          <w:tcPr>
            <w:tcW w:w="1731" w:type="pct"/>
            <w:tcPrChange w:id="1210" w:author="Seyed Ali Azimi" w:date="2023-11-01T15:39:00Z">
              <w:tcPr>
                <w:tcW w:w="379" w:type="pct"/>
                <w:gridSpan w:val="2"/>
              </w:tcPr>
            </w:tcPrChange>
          </w:tcPr>
          <w:p w14:paraId="6C4F34E1" w14:textId="0B062418" w:rsidR="002D0D9F" w:rsidRPr="00E34683" w:rsidRDefault="002D0D9F">
            <w:pPr>
              <w:bidi/>
              <w:rPr>
                <w:rFonts w:cs="B Nazanin"/>
                <w:rtl/>
                <w:rPrChange w:id="1211" w:author="Seyed Ali Azimi" w:date="2023-11-01T15:37:00Z">
                  <w:rPr>
                    <w:rtl/>
                  </w:rPr>
                </w:rPrChange>
              </w:rPr>
              <w:pPrChange w:id="1212" w:author="Seyed Ali Azimi" w:date="2023-11-01T16:07:00Z">
                <w:pPr>
                  <w:pStyle w:val="ListParagraph"/>
                  <w:numPr>
                    <w:numId w:val="2"/>
                  </w:numPr>
                  <w:bidi/>
                  <w:ind w:left="0" w:hanging="360"/>
                  <w:jc w:val="right"/>
                </w:pPr>
              </w:pPrChange>
            </w:pPr>
            <w:ins w:id="1213" w:author="Seyed Ali Azimi" w:date="2023-11-01T15:37:00Z">
              <w:r>
                <w:rPr>
                  <w:rFonts w:cs="B Nazanin" w:hint="cs"/>
                  <w:rtl/>
                </w:rPr>
                <w:t xml:space="preserve">موجود در بک آفیس </w:t>
              </w:r>
              <w:r>
                <w:rPr>
                  <w:rFonts w:ascii="Arial" w:hAnsi="Arial" w:cs="Arial" w:hint="cs"/>
                  <w:rtl/>
                </w:rPr>
                <w:t>–</w:t>
              </w:r>
              <w:r>
                <w:rPr>
                  <w:rFonts w:cs="B Nazanin" w:hint="cs"/>
                  <w:rtl/>
                </w:rPr>
                <w:t xml:space="preserve"> عدم نیاز برای نسخه جدید</w:t>
              </w:r>
            </w:ins>
          </w:p>
        </w:tc>
        <w:tc>
          <w:tcPr>
            <w:tcW w:w="1280" w:type="pct"/>
            <w:tcPrChange w:id="1214" w:author="Seyed Ali Azimi" w:date="2023-11-01T15:39:00Z">
              <w:tcPr>
                <w:tcW w:w="2016" w:type="pct"/>
                <w:gridSpan w:val="3"/>
              </w:tcPr>
            </w:tcPrChange>
          </w:tcPr>
          <w:p w14:paraId="35AC7DAC" w14:textId="54CC0F5A" w:rsidR="002D0D9F" w:rsidRDefault="002D0D9F" w:rsidP="002D0D9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بعنوان کاربر سامانه میخواهم، اطلاعات یک قرارداد را بر اساس بارکد قرارداد جستجو کنم، تا از جزئیات آن قراردادها مطلع شوم.</w:t>
            </w:r>
          </w:p>
        </w:tc>
        <w:tc>
          <w:tcPr>
            <w:tcW w:w="1989" w:type="pct"/>
            <w:tcPrChange w:id="1215" w:author="Seyed Ali Azimi" w:date="2023-11-01T15:39:00Z">
              <w:tcPr>
                <w:tcW w:w="2605" w:type="pct"/>
                <w:gridSpan w:val="2"/>
              </w:tcPr>
            </w:tcPrChange>
          </w:tcPr>
          <w:p w14:paraId="4896D574" w14:textId="77777777" w:rsidR="002D0D9F" w:rsidRDefault="002D0D9F" w:rsidP="002D0D9F">
            <w:pPr>
              <w:bidi/>
              <w:rPr>
                <w:rFonts w:cs="B Nazanin"/>
                <w:rtl/>
              </w:rPr>
            </w:pPr>
          </w:p>
        </w:tc>
      </w:tr>
    </w:tbl>
    <w:p w14:paraId="31332267" w14:textId="77777777" w:rsidR="00174C03" w:rsidRPr="00007565" w:rsidRDefault="00174C03" w:rsidP="00174C03">
      <w:pPr>
        <w:bidi/>
        <w:rPr>
          <w:rFonts w:cs="B Nazanin"/>
          <w:rtl/>
        </w:rPr>
      </w:pPr>
    </w:p>
    <w:sectPr w:rsidR="00174C03" w:rsidRPr="0000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56" w:author="Seyed Ali Azimi" w:date="2023-10-31T16:06:00Z" w:initials="SAA">
    <w:p w14:paraId="5196592C" w14:textId="622E43C2" w:rsidR="002D0D9F" w:rsidRDefault="002D0D9F" w:rsidP="00A01F7A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آیا باید بتونه قرارداد موجود رو ویرایش کنه یا باید فقط بتونه اضافه کنه. مشکل برای مواردی است که مشتری قبل از ویرایش قرار داد را انتخاب کرده و منطقی است بعد از ویریش دوباره قرارداد را امضا کند. یعنی نسخه قبلی باید همیشه فریز بشه و ویرایش نشه. باید صحبت کنیم. </w:t>
      </w:r>
    </w:p>
  </w:comment>
  <w:comment w:id="866" w:author="Seyed Ali Azimi" w:date="2023-10-31T18:20:00Z" w:initials="SAA">
    <w:p w14:paraId="76BF3DB1" w14:textId="7E92FC43" w:rsidR="002D0D9F" w:rsidRDefault="002D0D9F" w:rsidP="00423BEB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این و با غیرفعال کردن هم میشه هم ارز در نظر گرفت باید صحبت کنیم. چون منطقی نیست بشه قرارداد رو حذف کرد. چون هم روش هیستوری داریم هم </w:t>
      </w:r>
      <w:r>
        <w:t>fk</w:t>
      </w:r>
      <w:r>
        <w:rPr>
          <w:rFonts w:hint="cs"/>
          <w:rtl/>
        </w:rPr>
        <w:t xml:space="preserve"> داریم روش</w:t>
      </w:r>
    </w:p>
  </w:comment>
  <w:comment w:id="948" w:author="Seyed Ali Azimi" w:date="2023-10-31T18:24:00Z" w:initials="SAA">
    <w:p w14:paraId="5452802F" w14:textId="69CDADBA" w:rsidR="002D0D9F" w:rsidRDefault="002D0D9F" w:rsidP="00F41423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آیا درخواست مشتری برای یک قرارداد به خودی خود کافی است یا نیاز به تایید کاربرسامانه دارد تا قرارداد برای او فعال شود؟باید صحبت کنیم</w:t>
      </w:r>
    </w:p>
  </w:comment>
  <w:comment w:id="975" w:author="Seyed Ali Azimi" w:date="2023-10-31T18:25:00Z" w:initials="SAA">
    <w:p w14:paraId="0A1323E8" w14:textId="021CFFF3" w:rsidR="002D0D9F" w:rsidRDefault="002D0D9F" w:rsidP="005A6E6D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مفهوم وکیل و رابطه بین اشخاص در حوزه این سامانه نیست اما نیازبه ثبت آن باید بررسی شود.</w:t>
      </w:r>
    </w:p>
  </w:comment>
  <w:comment w:id="998" w:author="Seyed Ali Azimi" w:date="2023-10-31T16:38:00Z" w:initials="SAA">
    <w:p w14:paraId="48DAA082" w14:textId="742A2739" w:rsidR="002D0D9F" w:rsidRDefault="002D0D9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باید صحبت کنیم ببینیم میخوان این باشه یا خیر</w:t>
      </w:r>
    </w:p>
  </w:comment>
  <w:comment w:id="999" w:author="Seyed Ali Azimi" w:date="2023-10-31T18:27:00Z" w:initials="SAA">
    <w:p w14:paraId="4F16C3C5" w14:textId="77777777" w:rsidR="002D0D9F" w:rsidRDefault="002D0D9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باید بررسی کنیم که آیا نیاز میشود که بخایم یه امضا رو حذف کنیم ؟ اگر حذف کردیم مستندات امضا شده با اون قرارداد وضعشون چه خواهد شد؟</w:t>
      </w:r>
    </w:p>
    <w:p w14:paraId="6995BF9D" w14:textId="4F18D464" w:rsidR="002D0D9F" w:rsidRDefault="002D0D9F">
      <w:pPr>
        <w:pStyle w:val="CommentText"/>
      </w:pPr>
      <w:r>
        <w:rPr>
          <w:rFonts w:hint="cs"/>
          <w:rtl/>
        </w:rPr>
        <w:t xml:space="preserve">اگر امضا حذف شد باید حذف فیزیکی شود یا فقط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96592C" w15:done="0"/>
  <w15:commentEx w15:paraId="76BF3DB1" w15:done="0"/>
  <w15:commentEx w15:paraId="5452802F" w15:done="0"/>
  <w15:commentEx w15:paraId="0A1323E8" w15:done="0"/>
  <w15:commentEx w15:paraId="48DAA082" w15:done="0"/>
  <w15:commentEx w15:paraId="6995BF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065505E" w16cex:dateUtc="2023-10-31T12:36:00Z"/>
  <w16cex:commentExtensible w16cex:durableId="31DD39A5" w16cex:dateUtc="2023-10-31T14:50:00Z"/>
  <w16cex:commentExtensible w16cex:durableId="563AAED3" w16cex:dateUtc="2023-10-31T14:54:00Z"/>
  <w16cex:commentExtensible w16cex:durableId="67FC2002" w16cex:dateUtc="2023-10-31T14:55:00Z"/>
  <w16cex:commentExtensible w16cex:durableId="63FFD526" w16cex:dateUtc="2023-10-31T13:08:00Z"/>
  <w16cex:commentExtensible w16cex:durableId="0E4280CB" w16cex:dateUtc="2023-10-31T1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96592C" w16cid:durableId="0065505E"/>
  <w16cid:commentId w16cid:paraId="76BF3DB1" w16cid:durableId="31DD39A5"/>
  <w16cid:commentId w16cid:paraId="5452802F" w16cid:durableId="563AAED3"/>
  <w16cid:commentId w16cid:paraId="0A1323E8" w16cid:durableId="67FC2002"/>
  <w16cid:commentId w16cid:paraId="48DAA082" w16cid:durableId="63FFD526"/>
  <w16cid:commentId w16cid:paraId="6995BF9D" w16cid:durableId="0E4280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6FB"/>
    <w:multiLevelType w:val="hybridMultilevel"/>
    <w:tmpl w:val="BEB0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4A0D"/>
    <w:multiLevelType w:val="hybridMultilevel"/>
    <w:tmpl w:val="2E9A24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F4051"/>
    <w:multiLevelType w:val="hybridMultilevel"/>
    <w:tmpl w:val="36FA9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16934">
    <w:abstractNumId w:val="1"/>
  </w:num>
  <w:num w:numId="2" w16cid:durableId="1550998526">
    <w:abstractNumId w:val="0"/>
  </w:num>
  <w:num w:numId="3" w16cid:durableId="196349022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yed Ali Azimi">
    <w15:presenceInfo w15:providerId="AD" w15:userId="S-1-5-21-170630210-1668963723-1568614693-274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F5"/>
    <w:rsid w:val="00007565"/>
    <w:rsid w:val="00020D9A"/>
    <w:rsid w:val="0002575B"/>
    <w:rsid w:val="000341FA"/>
    <w:rsid w:val="00043410"/>
    <w:rsid w:val="00047306"/>
    <w:rsid w:val="00047DE5"/>
    <w:rsid w:val="000541CE"/>
    <w:rsid w:val="000632E1"/>
    <w:rsid w:val="00066763"/>
    <w:rsid w:val="00066D24"/>
    <w:rsid w:val="00067284"/>
    <w:rsid w:val="00070BB0"/>
    <w:rsid w:val="000B2EC2"/>
    <w:rsid w:val="000C0731"/>
    <w:rsid w:val="000D78C0"/>
    <w:rsid w:val="000E463C"/>
    <w:rsid w:val="000E7F45"/>
    <w:rsid w:val="00102782"/>
    <w:rsid w:val="00107029"/>
    <w:rsid w:val="001141B3"/>
    <w:rsid w:val="001468A8"/>
    <w:rsid w:val="00162C47"/>
    <w:rsid w:val="00163EE3"/>
    <w:rsid w:val="00174C03"/>
    <w:rsid w:val="001771EF"/>
    <w:rsid w:val="001773C0"/>
    <w:rsid w:val="00180B8E"/>
    <w:rsid w:val="00185201"/>
    <w:rsid w:val="00191A8A"/>
    <w:rsid w:val="001963D1"/>
    <w:rsid w:val="001B7E87"/>
    <w:rsid w:val="001C6A64"/>
    <w:rsid w:val="001D4B82"/>
    <w:rsid w:val="001F7E68"/>
    <w:rsid w:val="00213F53"/>
    <w:rsid w:val="002424B8"/>
    <w:rsid w:val="00287DFE"/>
    <w:rsid w:val="00295F7A"/>
    <w:rsid w:val="002A6B0D"/>
    <w:rsid w:val="002B2D25"/>
    <w:rsid w:val="002B3C3F"/>
    <w:rsid w:val="002D0D9F"/>
    <w:rsid w:val="002D2C42"/>
    <w:rsid w:val="002D44CF"/>
    <w:rsid w:val="002E3744"/>
    <w:rsid w:val="002E5EEF"/>
    <w:rsid w:val="00307444"/>
    <w:rsid w:val="003104CE"/>
    <w:rsid w:val="003144A8"/>
    <w:rsid w:val="00314803"/>
    <w:rsid w:val="003154C8"/>
    <w:rsid w:val="00323160"/>
    <w:rsid w:val="0032497B"/>
    <w:rsid w:val="003400A0"/>
    <w:rsid w:val="003608A1"/>
    <w:rsid w:val="00364A82"/>
    <w:rsid w:val="003650CB"/>
    <w:rsid w:val="00381E5C"/>
    <w:rsid w:val="0038708A"/>
    <w:rsid w:val="003A1399"/>
    <w:rsid w:val="003A5BA2"/>
    <w:rsid w:val="003A7E10"/>
    <w:rsid w:val="003D1250"/>
    <w:rsid w:val="003F5830"/>
    <w:rsid w:val="0040068D"/>
    <w:rsid w:val="0041053C"/>
    <w:rsid w:val="00410BA9"/>
    <w:rsid w:val="00423BEB"/>
    <w:rsid w:val="00430903"/>
    <w:rsid w:val="00431ABD"/>
    <w:rsid w:val="004340FE"/>
    <w:rsid w:val="0046179E"/>
    <w:rsid w:val="004C0DE7"/>
    <w:rsid w:val="004C2F44"/>
    <w:rsid w:val="00514437"/>
    <w:rsid w:val="00517FF5"/>
    <w:rsid w:val="005264B3"/>
    <w:rsid w:val="005363D6"/>
    <w:rsid w:val="00540EA1"/>
    <w:rsid w:val="00542292"/>
    <w:rsid w:val="0056464A"/>
    <w:rsid w:val="0057305B"/>
    <w:rsid w:val="005962A4"/>
    <w:rsid w:val="005A6E6D"/>
    <w:rsid w:val="005C1553"/>
    <w:rsid w:val="005D6723"/>
    <w:rsid w:val="005E0CAB"/>
    <w:rsid w:val="005E242D"/>
    <w:rsid w:val="005E292F"/>
    <w:rsid w:val="00604D4C"/>
    <w:rsid w:val="006063D4"/>
    <w:rsid w:val="0063032D"/>
    <w:rsid w:val="00633A99"/>
    <w:rsid w:val="006518B5"/>
    <w:rsid w:val="00663ED3"/>
    <w:rsid w:val="0066533E"/>
    <w:rsid w:val="006764B1"/>
    <w:rsid w:val="00696CCF"/>
    <w:rsid w:val="006C5266"/>
    <w:rsid w:val="006D2777"/>
    <w:rsid w:val="006E747E"/>
    <w:rsid w:val="006F75BA"/>
    <w:rsid w:val="00714EC5"/>
    <w:rsid w:val="007166EE"/>
    <w:rsid w:val="007273EE"/>
    <w:rsid w:val="007311EB"/>
    <w:rsid w:val="007322DB"/>
    <w:rsid w:val="00767884"/>
    <w:rsid w:val="00771B4F"/>
    <w:rsid w:val="00777FCA"/>
    <w:rsid w:val="00781E1E"/>
    <w:rsid w:val="00784ABE"/>
    <w:rsid w:val="007879E1"/>
    <w:rsid w:val="007D7389"/>
    <w:rsid w:val="007E0571"/>
    <w:rsid w:val="007E0974"/>
    <w:rsid w:val="007E51C4"/>
    <w:rsid w:val="007F2D30"/>
    <w:rsid w:val="00852C19"/>
    <w:rsid w:val="00863D16"/>
    <w:rsid w:val="00866395"/>
    <w:rsid w:val="008719D1"/>
    <w:rsid w:val="00875D14"/>
    <w:rsid w:val="00877F68"/>
    <w:rsid w:val="0088416D"/>
    <w:rsid w:val="008C1900"/>
    <w:rsid w:val="008C4BFD"/>
    <w:rsid w:val="009137EF"/>
    <w:rsid w:val="00930540"/>
    <w:rsid w:val="0093596A"/>
    <w:rsid w:val="0094618B"/>
    <w:rsid w:val="00964ED0"/>
    <w:rsid w:val="00983627"/>
    <w:rsid w:val="0098383B"/>
    <w:rsid w:val="00986C9C"/>
    <w:rsid w:val="009948F9"/>
    <w:rsid w:val="009A56E6"/>
    <w:rsid w:val="009B1CBE"/>
    <w:rsid w:val="009C31A9"/>
    <w:rsid w:val="009D4904"/>
    <w:rsid w:val="009D5A4D"/>
    <w:rsid w:val="009D660A"/>
    <w:rsid w:val="009F1343"/>
    <w:rsid w:val="009F4DE2"/>
    <w:rsid w:val="00A01F7A"/>
    <w:rsid w:val="00A179E1"/>
    <w:rsid w:val="00A23FEA"/>
    <w:rsid w:val="00A33B6E"/>
    <w:rsid w:val="00A647C6"/>
    <w:rsid w:val="00A74B89"/>
    <w:rsid w:val="00A76BE2"/>
    <w:rsid w:val="00A8341A"/>
    <w:rsid w:val="00A91A82"/>
    <w:rsid w:val="00A93DE4"/>
    <w:rsid w:val="00A94DFF"/>
    <w:rsid w:val="00AA03AA"/>
    <w:rsid w:val="00AA0502"/>
    <w:rsid w:val="00AA5222"/>
    <w:rsid w:val="00AB0898"/>
    <w:rsid w:val="00AB24FE"/>
    <w:rsid w:val="00AB4F40"/>
    <w:rsid w:val="00AD117A"/>
    <w:rsid w:val="00AE4C6F"/>
    <w:rsid w:val="00B00D7F"/>
    <w:rsid w:val="00B0586F"/>
    <w:rsid w:val="00B11933"/>
    <w:rsid w:val="00B261B8"/>
    <w:rsid w:val="00B41748"/>
    <w:rsid w:val="00B549E5"/>
    <w:rsid w:val="00B74976"/>
    <w:rsid w:val="00B76243"/>
    <w:rsid w:val="00B8097B"/>
    <w:rsid w:val="00B95A39"/>
    <w:rsid w:val="00BA17F2"/>
    <w:rsid w:val="00BB720D"/>
    <w:rsid w:val="00BE03E6"/>
    <w:rsid w:val="00C044B3"/>
    <w:rsid w:val="00C157D9"/>
    <w:rsid w:val="00C24310"/>
    <w:rsid w:val="00C25DBA"/>
    <w:rsid w:val="00C36437"/>
    <w:rsid w:val="00C376AE"/>
    <w:rsid w:val="00C53C0C"/>
    <w:rsid w:val="00C56046"/>
    <w:rsid w:val="00C65616"/>
    <w:rsid w:val="00C83E6B"/>
    <w:rsid w:val="00C84628"/>
    <w:rsid w:val="00C8788F"/>
    <w:rsid w:val="00C9728C"/>
    <w:rsid w:val="00C97C12"/>
    <w:rsid w:val="00CA14B9"/>
    <w:rsid w:val="00CA53E6"/>
    <w:rsid w:val="00CA5BA4"/>
    <w:rsid w:val="00CB19BF"/>
    <w:rsid w:val="00CD6515"/>
    <w:rsid w:val="00CE1E8E"/>
    <w:rsid w:val="00CE270F"/>
    <w:rsid w:val="00D26F8A"/>
    <w:rsid w:val="00D305C7"/>
    <w:rsid w:val="00D3542B"/>
    <w:rsid w:val="00D8040E"/>
    <w:rsid w:val="00D831A2"/>
    <w:rsid w:val="00D846B3"/>
    <w:rsid w:val="00D86256"/>
    <w:rsid w:val="00D90438"/>
    <w:rsid w:val="00D93C04"/>
    <w:rsid w:val="00DA0D50"/>
    <w:rsid w:val="00DB2817"/>
    <w:rsid w:val="00DB3DA0"/>
    <w:rsid w:val="00DB5ADB"/>
    <w:rsid w:val="00DC01A4"/>
    <w:rsid w:val="00DD2D23"/>
    <w:rsid w:val="00DD687A"/>
    <w:rsid w:val="00DE43C0"/>
    <w:rsid w:val="00E12A22"/>
    <w:rsid w:val="00E330D3"/>
    <w:rsid w:val="00E34683"/>
    <w:rsid w:val="00E354A2"/>
    <w:rsid w:val="00E544A7"/>
    <w:rsid w:val="00E75B0C"/>
    <w:rsid w:val="00E85B72"/>
    <w:rsid w:val="00E911C2"/>
    <w:rsid w:val="00E97AC5"/>
    <w:rsid w:val="00EA4358"/>
    <w:rsid w:val="00EB239F"/>
    <w:rsid w:val="00EC00B2"/>
    <w:rsid w:val="00EC5894"/>
    <w:rsid w:val="00ED1803"/>
    <w:rsid w:val="00ED3E79"/>
    <w:rsid w:val="00ED680A"/>
    <w:rsid w:val="00EE0BEF"/>
    <w:rsid w:val="00EF2F2A"/>
    <w:rsid w:val="00F070CB"/>
    <w:rsid w:val="00F41423"/>
    <w:rsid w:val="00F55B8D"/>
    <w:rsid w:val="00F56C07"/>
    <w:rsid w:val="00F57B49"/>
    <w:rsid w:val="00F57E98"/>
    <w:rsid w:val="00F67D71"/>
    <w:rsid w:val="00F75578"/>
    <w:rsid w:val="00F8287D"/>
    <w:rsid w:val="00F95947"/>
    <w:rsid w:val="00FA1D4A"/>
    <w:rsid w:val="00FB4CCE"/>
    <w:rsid w:val="00FB6AC6"/>
    <w:rsid w:val="00FD2AF3"/>
    <w:rsid w:val="00FD5A48"/>
    <w:rsid w:val="00FE1E37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28A7"/>
  <w15:chartTrackingRefBased/>
  <w15:docId w15:val="{C52CFC25-53DC-40E5-B3F3-EED5B059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6A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A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A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A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A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6A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18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6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3E92B-CFEF-400F-A6D8-1A40AA1E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10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Azimi</dc:creator>
  <cp:keywords/>
  <dc:description/>
  <cp:lastModifiedBy>Seyed Ali Azimi</cp:lastModifiedBy>
  <cp:revision>604</cp:revision>
  <dcterms:created xsi:type="dcterms:W3CDTF">2023-10-31T11:38:00Z</dcterms:created>
  <dcterms:modified xsi:type="dcterms:W3CDTF">2023-11-01T15:42:00Z</dcterms:modified>
</cp:coreProperties>
</file>